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83" w:rsidRPr="007E2C83" w:rsidRDefault="007E2C83" w:rsidP="007E2C83">
      <w:pPr>
        <w:shd w:val="clear" w:color="auto" w:fill="FFFFFF"/>
        <w:spacing w:after="0" w:line="343" w:lineRule="atLeast"/>
        <w:outlineLvl w:val="0"/>
        <w:rPr>
          <w:rFonts w:ascii="Helvetica" w:eastAsia="Times New Roman" w:hAnsi="Helvetica" w:cs="Helvetica"/>
          <w:b/>
          <w:bCs/>
          <w:color w:val="A90000"/>
          <w:spacing w:val="-15"/>
          <w:kern w:val="36"/>
        </w:rPr>
      </w:pPr>
      <w:r w:rsidRPr="007E2C83">
        <w:rPr>
          <w:rFonts w:ascii="Helvetica" w:eastAsia="Times New Roman" w:hAnsi="Helvetica" w:cs="Helvetica"/>
          <w:b/>
          <w:bCs/>
          <w:color w:val="A90000"/>
          <w:spacing w:val="-15"/>
          <w:kern w:val="36"/>
        </w:rPr>
        <w:t>How to Test Banking Applications</w:t>
      </w:r>
    </w:p>
    <w:p w:rsidR="007E2C83" w:rsidRPr="007E2C83" w:rsidRDefault="007E2C83" w:rsidP="007E2C83">
      <w:pPr>
        <w:pBdr>
          <w:bottom w:val="double" w:sz="6" w:space="0" w:color="CCCCCC"/>
        </w:pBdr>
        <w:shd w:val="clear" w:color="auto" w:fill="FFFFFF"/>
        <w:spacing w:after="0" w:line="371" w:lineRule="atLeast"/>
        <w:rPr>
          <w:rFonts w:ascii="Verdana" w:eastAsia="Times New Roman" w:hAnsi="Verdana" w:cs="Times New Roman"/>
          <w:color w:val="AAAAAA"/>
        </w:rPr>
      </w:pPr>
      <w:r w:rsidRPr="007E2C83">
        <w:rPr>
          <w:rFonts w:ascii="Verdana" w:eastAsia="Times New Roman" w:hAnsi="Verdana" w:cs="Times New Roman"/>
          <w:color w:val="AAAAAA"/>
        </w:rPr>
        <w:t>Posted In | </w:t>
      </w:r>
      <w:hyperlink r:id="rId5" w:history="1">
        <w:r w:rsidRPr="007E2C83">
          <w:rPr>
            <w:rFonts w:ascii="Verdana" w:eastAsia="Times New Roman" w:hAnsi="Verdana" w:cs="Times New Roman"/>
            <w:color w:val="000000"/>
            <w:u w:val="single"/>
          </w:rPr>
          <w:t>Database Testing</w:t>
        </w:r>
      </w:hyperlink>
      <w:r w:rsidRPr="007E2C83">
        <w:rPr>
          <w:rFonts w:ascii="Verdana" w:eastAsia="Times New Roman" w:hAnsi="Verdana" w:cs="Times New Roman"/>
          <w:color w:val="AAAAAA"/>
        </w:rPr>
        <w:t>, </w:t>
      </w:r>
      <w:hyperlink r:id="rId6" w:history="1">
        <w:r w:rsidRPr="007E2C83">
          <w:rPr>
            <w:rFonts w:ascii="Verdana" w:eastAsia="Times New Roman" w:hAnsi="Verdana" w:cs="Times New Roman"/>
            <w:color w:val="000000"/>
            <w:u w:val="single"/>
          </w:rPr>
          <w:t>Security testing</w:t>
        </w:r>
      </w:hyperlink>
      <w:r w:rsidRPr="007E2C83">
        <w:rPr>
          <w:rFonts w:ascii="Verdana" w:eastAsia="Times New Roman" w:hAnsi="Verdana" w:cs="Times New Roman"/>
          <w:color w:val="AAAAAA"/>
        </w:rPr>
        <w:t>, </w:t>
      </w:r>
      <w:hyperlink r:id="rId7" w:history="1">
        <w:r w:rsidRPr="007E2C83">
          <w:rPr>
            <w:rFonts w:ascii="Verdana" w:eastAsia="Times New Roman" w:hAnsi="Verdana" w:cs="Times New Roman"/>
            <w:color w:val="000000"/>
            <w:u w:val="single"/>
          </w:rPr>
          <w:t>Software Testing Tools</w:t>
        </w:r>
      </w:hyperlink>
      <w:r w:rsidRPr="007E2C83">
        <w:rPr>
          <w:rFonts w:ascii="Verdana" w:eastAsia="Times New Roman" w:hAnsi="Verdana" w:cs="Times New Roman"/>
          <w:color w:val="AAAAAA"/>
        </w:rPr>
        <w:t> | Last Updated: "August 25, 2016"</w:t>
      </w:r>
    </w:p>
    <w:p w:rsidR="007E2C83" w:rsidRPr="007E2C83" w:rsidRDefault="007E2C83" w:rsidP="007E2C83">
      <w:pPr>
        <w:shd w:val="clear" w:color="auto" w:fill="FFFFFF"/>
        <w:spacing w:after="0" w:line="369" w:lineRule="atLeast"/>
        <w:rPr>
          <w:ins w:id="0" w:author="Unknown"/>
          <w:rFonts w:ascii="Verdana" w:eastAsia="Times New Roman" w:hAnsi="Verdana" w:cs="Times New Roman"/>
          <w:color w:val="222222"/>
        </w:rPr>
      </w:pPr>
      <w:ins w:id="1" w:author="Unknown">
        <w:r w:rsidRPr="007E2C83">
          <w:rPr>
            <w:rFonts w:ascii="Verdana" w:eastAsia="Times New Roman" w:hAnsi="Verdana" w:cs="Times New Roman"/>
            <w:color w:val="222222"/>
          </w:rPr>
          <w:t xml:space="preserve">Banking applications are considered to be one of the most complex applications in today’s software development and testing </w:t>
        </w:r>
        <w:proofErr w:type="spellStart"/>
        <w:r w:rsidRPr="007E2C83">
          <w:rPr>
            <w:rFonts w:ascii="Verdana" w:eastAsia="Times New Roman" w:hAnsi="Verdana" w:cs="Times New Roman"/>
            <w:color w:val="222222"/>
          </w:rPr>
          <w:t>industry.</w:t>
        </w:r>
        <w:r w:rsidRPr="007E2C83">
          <w:rPr>
            <w:rFonts w:ascii="Verdana" w:eastAsia="Times New Roman" w:hAnsi="Verdana" w:cs="Times New Roman"/>
            <w:b/>
            <w:bCs/>
            <w:color w:val="222222"/>
          </w:rPr>
          <w:t>What</w:t>
        </w:r>
        <w:proofErr w:type="spellEnd"/>
        <w:r w:rsidRPr="007E2C83">
          <w:rPr>
            <w:rFonts w:ascii="Verdana" w:eastAsia="Times New Roman" w:hAnsi="Verdana" w:cs="Times New Roman"/>
            <w:b/>
            <w:bCs/>
            <w:color w:val="222222"/>
          </w:rPr>
          <w:t xml:space="preserve"> makes Banking application so complex?</w:t>
        </w:r>
        <w:r w:rsidRPr="007E2C83">
          <w:rPr>
            <w:rFonts w:ascii="Verdana" w:eastAsia="Times New Roman" w:hAnsi="Verdana" w:cs="Times New Roman"/>
            <w:color w:val="222222"/>
          </w:rPr>
          <w:t> What approach should be followed in order to test the complex workflows involved? In this article we will be highlighting different stages and techniques involved in testing Banking applications.</w:t>
        </w:r>
      </w:ins>
    </w:p>
    <w:p w:rsidR="007E2C83" w:rsidRPr="007E2C83" w:rsidRDefault="007E2C83" w:rsidP="007E2C83">
      <w:pPr>
        <w:shd w:val="clear" w:color="auto" w:fill="FFFFFF"/>
        <w:spacing w:after="0" w:line="369" w:lineRule="atLeast"/>
        <w:rPr>
          <w:ins w:id="2" w:author="Unknown"/>
          <w:rFonts w:ascii="Verdana" w:eastAsia="Times New Roman" w:hAnsi="Verdana" w:cs="Times New Roman"/>
          <w:color w:val="222222"/>
        </w:rPr>
      </w:pPr>
      <w:ins w:id="3" w:author="Unknown">
        <w:r w:rsidRPr="007E2C83">
          <w:rPr>
            <w:rFonts w:ascii="Verdana" w:eastAsia="Times New Roman" w:hAnsi="Verdana" w:cs="Times New Roman"/>
            <w:b/>
            <w:bCs/>
            <w:color w:val="222222"/>
          </w:rPr>
          <w:t>The characteristics of a Banking application are as follows:</w:t>
        </w:r>
      </w:ins>
    </w:p>
    <w:p w:rsidR="007E2C83" w:rsidRPr="007E2C83" w:rsidRDefault="007E2C83" w:rsidP="007E2C83">
      <w:pPr>
        <w:numPr>
          <w:ilvl w:val="0"/>
          <w:numId w:val="1"/>
        </w:numPr>
        <w:shd w:val="clear" w:color="auto" w:fill="FFFFFF"/>
        <w:spacing w:after="0" w:line="369" w:lineRule="atLeast"/>
        <w:rPr>
          <w:ins w:id="4" w:author="Unknown"/>
          <w:rFonts w:ascii="Verdana" w:eastAsia="Times New Roman" w:hAnsi="Verdana" w:cs="Times New Roman"/>
          <w:color w:val="222222"/>
        </w:rPr>
      </w:pPr>
      <w:ins w:id="5" w:author="Unknown">
        <w:r w:rsidRPr="007E2C83">
          <w:rPr>
            <w:rFonts w:ascii="Verdana" w:eastAsia="Times New Roman" w:hAnsi="Verdana" w:cs="Times New Roman"/>
            <w:color w:val="222222"/>
          </w:rPr>
          <w:t>Multi tier functionality to support thousands of concurrent user sessions</w:t>
        </w:r>
      </w:ins>
    </w:p>
    <w:p w:rsidR="007E2C83" w:rsidRPr="007E2C83" w:rsidRDefault="007E2C83" w:rsidP="007E2C83">
      <w:pPr>
        <w:numPr>
          <w:ilvl w:val="0"/>
          <w:numId w:val="1"/>
        </w:numPr>
        <w:shd w:val="clear" w:color="auto" w:fill="FFFFFF"/>
        <w:spacing w:after="0" w:line="369" w:lineRule="atLeast"/>
        <w:rPr>
          <w:ins w:id="6" w:author="Unknown"/>
          <w:rFonts w:ascii="Verdana" w:eastAsia="Times New Roman" w:hAnsi="Verdana" w:cs="Times New Roman"/>
          <w:color w:val="222222"/>
        </w:rPr>
      </w:pPr>
      <w:ins w:id="7" w:author="Unknown">
        <w:r w:rsidRPr="007E2C83">
          <w:rPr>
            <w:rFonts w:ascii="Verdana" w:eastAsia="Times New Roman" w:hAnsi="Verdana" w:cs="Times New Roman"/>
            <w:color w:val="222222"/>
          </w:rPr>
          <w:t>Large scale Integration , typically a banking application integrates with numerous other applications such as Bill Pay utility and Trading accounts</w:t>
        </w:r>
      </w:ins>
    </w:p>
    <w:p w:rsidR="007E2C83" w:rsidRPr="007E2C83" w:rsidRDefault="007E2C83" w:rsidP="007E2C83">
      <w:pPr>
        <w:numPr>
          <w:ilvl w:val="0"/>
          <w:numId w:val="1"/>
        </w:numPr>
        <w:shd w:val="clear" w:color="auto" w:fill="FFFFFF"/>
        <w:spacing w:after="0" w:line="369" w:lineRule="atLeast"/>
        <w:rPr>
          <w:ins w:id="8" w:author="Unknown"/>
          <w:rFonts w:ascii="Verdana" w:eastAsia="Times New Roman" w:hAnsi="Verdana" w:cs="Times New Roman"/>
          <w:color w:val="222222"/>
        </w:rPr>
      </w:pPr>
      <w:ins w:id="9" w:author="Unknown">
        <w:r w:rsidRPr="007E2C83">
          <w:rPr>
            <w:rFonts w:ascii="Verdana" w:eastAsia="Times New Roman" w:hAnsi="Verdana" w:cs="Times New Roman"/>
            <w:color w:val="222222"/>
          </w:rPr>
          <w:t>Complex Business workflows</w:t>
        </w:r>
      </w:ins>
    </w:p>
    <w:p w:rsidR="007E2C83" w:rsidRPr="007E2C83" w:rsidRDefault="007E2C83" w:rsidP="007E2C83">
      <w:pPr>
        <w:numPr>
          <w:ilvl w:val="0"/>
          <w:numId w:val="1"/>
        </w:numPr>
        <w:shd w:val="clear" w:color="auto" w:fill="FFFFFF"/>
        <w:spacing w:after="0" w:line="369" w:lineRule="atLeast"/>
        <w:rPr>
          <w:ins w:id="10" w:author="Unknown"/>
          <w:rFonts w:ascii="Verdana" w:eastAsia="Times New Roman" w:hAnsi="Verdana" w:cs="Times New Roman"/>
          <w:color w:val="222222"/>
        </w:rPr>
      </w:pPr>
      <w:ins w:id="11" w:author="Unknown">
        <w:r w:rsidRPr="007E2C83">
          <w:rPr>
            <w:rFonts w:ascii="Verdana" w:eastAsia="Times New Roman" w:hAnsi="Verdana" w:cs="Times New Roman"/>
            <w:color w:val="222222"/>
          </w:rPr>
          <w:t>Real Time and Batch processing</w:t>
        </w:r>
      </w:ins>
    </w:p>
    <w:p w:rsidR="007E2C83" w:rsidRPr="007E2C83" w:rsidRDefault="007E2C83" w:rsidP="007E2C83">
      <w:pPr>
        <w:numPr>
          <w:ilvl w:val="0"/>
          <w:numId w:val="1"/>
        </w:numPr>
        <w:shd w:val="clear" w:color="auto" w:fill="FFFFFF"/>
        <w:spacing w:after="0" w:line="369" w:lineRule="atLeast"/>
        <w:rPr>
          <w:ins w:id="12" w:author="Unknown"/>
          <w:rFonts w:ascii="Verdana" w:eastAsia="Times New Roman" w:hAnsi="Verdana" w:cs="Times New Roman"/>
          <w:color w:val="222222"/>
        </w:rPr>
      </w:pPr>
      <w:ins w:id="13" w:author="Unknown">
        <w:r w:rsidRPr="007E2C83">
          <w:rPr>
            <w:rFonts w:ascii="Verdana" w:eastAsia="Times New Roman" w:hAnsi="Verdana" w:cs="Times New Roman"/>
            <w:color w:val="222222"/>
          </w:rPr>
          <w:t>High rate of Transactions per seconds</w:t>
        </w:r>
      </w:ins>
    </w:p>
    <w:p w:rsidR="007E2C83" w:rsidRPr="007E2C83" w:rsidRDefault="007E2C83" w:rsidP="007E2C83">
      <w:pPr>
        <w:numPr>
          <w:ilvl w:val="0"/>
          <w:numId w:val="1"/>
        </w:numPr>
        <w:shd w:val="clear" w:color="auto" w:fill="FFFFFF"/>
        <w:spacing w:after="0" w:line="369" w:lineRule="atLeast"/>
        <w:rPr>
          <w:ins w:id="14" w:author="Unknown"/>
          <w:rFonts w:ascii="Verdana" w:eastAsia="Times New Roman" w:hAnsi="Verdana" w:cs="Times New Roman"/>
          <w:color w:val="222222"/>
        </w:rPr>
      </w:pPr>
      <w:ins w:id="15" w:author="Unknown">
        <w:r w:rsidRPr="007E2C83">
          <w:rPr>
            <w:rFonts w:ascii="Verdana" w:eastAsia="Times New Roman" w:hAnsi="Verdana" w:cs="Times New Roman"/>
            <w:color w:val="222222"/>
          </w:rPr>
          <w:t>Secure Transactions</w:t>
        </w:r>
      </w:ins>
    </w:p>
    <w:p w:rsidR="007E2C83" w:rsidRPr="007E2C83" w:rsidRDefault="007E2C83" w:rsidP="007E2C83">
      <w:pPr>
        <w:numPr>
          <w:ilvl w:val="0"/>
          <w:numId w:val="1"/>
        </w:numPr>
        <w:shd w:val="clear" w:color="auto" w:fill="FFFFFF"/>
        <w:spacing w:after="0" w:line="369" w:lineRule="atLeast"/>
        <w:rPr>
          <w:ins w:id="16" w:author="Unknown"/>
          <w:rFonts w:ascii="Verdana" w:eastAsia="Times New Roman" w:hAnsi="Verdana" w:cs="Times New Roman"/>
          <w:color w:val="222222"/>
        </w:rPr>
      </w:pPr>
      <w:ins w:id="17" w:author="Unknown">
        <w:r w:rsidRPr="007E2C83">
          <w:rPr>
            <w:rFonts w:ascii="Verdana" w:eastAsia="Times New Roman" w:hAnsi="Verdana" w:cs="Times New Roman"/>
            <w:color w:val="222222"/>
          </w:rPr>
          <w:t>Robust Reporting section to keep track of day to day transactions</w:t>
        </w:r>
      </w:ins>
    </w:p>
    <w:p w:rsidR="007E2C83" w:rsidRPr="007E2C83" w:rsidRDefault="007E2C83" w:rsidP="007E2C83">
      <w:pPr>
        <w:numPr>
          <w:ilvl w:val="0"/>
          <w:numId w:val="1"/>
        </w:numPr>
        <w:shd w:val="clear" w:color="auto" w:fill="FFFFFF"/>
        <w:spacing w:after="0" w:line="369" w:lineRule="atLeast"/>
        <w:rPr>
          <w:ins w:id="18" w:author="Unknown"/>
          <w:rFonts w:ascii="Verdana" w:eastAsia="Times New Roman" w:hAnsi="Verdana" w:cs="Times New Roman"/>
          <w:color w:val="222222"/>
        </w:rPr>
      </w:pPr>
      <w:ins w:id="19" w:author="Unknown">
        <w:r w:rsidRPr="007E2C83">
          <w:rPr>
            <w:rFonts w:ascii="Verdana" w:eastAsia="Times New Roman" w:hAnsi="Verdana" w:cs="Times New Roman"/>
            <w:color w:val="222222"/>
          </w:rPr>
          <w:t>Strong Auditing to troubleshoot customer issues</w:t>
        </w:r>
      </w:ins>
    </w:p>
    <w:p w:rsidR="007E2C83" w:rsidRPr="007E2C83" w:rsidRDefault="007E2C83" w:rsidP="007E2C83">
      <w:pPr>
        <w:numPr>
          <w:ilvl w:val="0"/>
          <w:numId w:val="1"/>
        </w:numPr>
        <w:shd w:val="clear" w:color="auto" w:fill="FFFFFF"/>
        <w:spacing w:after="0" w:line="369" w:lineRule="atLeast"/>
        <w:rPr>
          <w:ins w:id="20" w:author="Unknown"/>
          <w:rFonts w:ascii="Verdana" w:eastAsia="Times New Roman" w:hAnsi="Verdana" w:cs="Times New Roman"/>
          <w:color w:val="222222"/>
        </w:rPr>
      </w:pPr>
      <w:ins w:id="21" w:author="Unknown">
        <w:r w:rsidRPr="007E2C83">
          <w:rPr>
            <w:rFonts w:ascii="Verdana" w:eastAsia="Times New Roman" w:hAnsi="Verdana" w:cs="Times New Roman"/>
            <w:color w:val="222222"/>
          </w:rPr>
          <w:t>Massive storage system</w:t>
        </w:r>
      </w:ins>
    </w:p>
    <w:p w:rsidR="007E2C83" w:rsidRPr="007E2C83" w:rsidRDefault="007E2C83" w:rsidP="007E2C83">
      <w:pPr>
        <w:numPr>
          <w:ilvl w:val="0"/>
          <w:numId w:val="1"/>
        </w:numPr>
        <w:shd w:val="clear" w:color="auto" w:fill="FFFFFF"/>
        <w:spacing w:after="0" w:line="369" w:lineRule="atLeast"/>
        <w:rPr>
          <w:ins w:id="22" w:author="Unknown"/>
          <w:rFonts w:ascii="Verdana" w:eastAsia="Times New Roman" w:hAnsi="Verdana" w:cs="Times New Roman"/>
          <w:color w:val="222222"/>
        </w:rPr>
      </w:pPr>
      <w:ins w:id="23" w:author="Unknown">
        <w:r w:rsidRPr="007E2C83">
          <w:rPr>
            <w:rFonts w:ascii="Verdana" w:eastAsia="Times New Roman" w:hAnsi="Verdana" w:cs="Times New Roman"/>
            <w:color w:val="222222"/>
          </w:rPr>
          <w:t>Disaster Management.</w:t>
        </w:r>
      </w:ins>
    </w:p>
    <w:p w:rsidR="007E2C83" w:rsidRPr="007E2C83" w:rsidRDefault="007E2C83" w:rsidP="007E2C83">
      <w:pPr>
        <w:shd w:val="clear" w:color="auto" w:fill="FFFFFF"/>
        <w:spacing w:after="0" w:line="369" w:lineRule="atLeast"/>
        <w:rPr>
          <w:ins w:id="24" w:author="Unknown"/>
          <w:rFonts w:ascii="Verdana" w:eastAsia="Times New Roman" w:hAnsi="Verdana" w:cs="Times New Roman"/>
          <w:color w:val="222222"/>
        </w:rPr>
      </w:pPr>
      <w:ins w:id="25" w:author="Unknown">
        <w:r w:rsidRPr="007E2C83">
          <w:rPr>
            <w:rFonts w:ascii="Verdana" w:eastAsia="Times New Roman" w:hAnsi="Verdana" w:cs="Times New Roman"/>
            <w:color w:val="222222"/>
          </w:rPr>
          <w:t>The above listed ten points are the </w:t>
        </w:r>
        <w:r w:rsidRPr="007E2C83">
          <w:rPr>
            <w:rFonts w:ascii="Verdana" w:eastAsia="Times New Roman" w:hAnsi="Verdana" w:cs="Times New Roman"/>
            <w:b/>
            <w:bCs/>
            <w:color w:val="222222"/>
          </w:rPr>
          <w:t>most important characteristics of a Banking application.</w:t>
        </w:r>
      </w:ins>
    </w:p>
    <w:p w:rsidR="007E2C83" w:rsidRPr="007E2C83" w:rsidRDefault="007E2C83" w:rsidP="007E2C83">
      <w:pPr>
        <w:shd w:val="clear" w:color="auto" w:fill="FFFFFF"/>
        <w:spacing w:after="0" w:line="369" w:lineRule="atLeast"/>
        <w:rPr>
          <w:ins w:id="26" w:author="Unknown"/>
          <w:rFonts w:ascii="Verdana" w:eastAsia="Times New Roman" w:hAnsi="Verdana" w:cs="Times New Roman"/>
          <w:color w:val="222222"/>
        </w:rPr>
      </w:pPr>
      <w:ins w:id="27" w:author="Unknown">
        <w:r w:rsidRPr="007E2C83">
          <w:rPr>
            <w:rFonts w:ascii="Verdana" w:eastAsia="Times New Roman" w:hAnsi="Verdana" w:cs="Times New Roman"/>
            <w:color w:val="222222"/>
          </w:rPr>
          <w:t>Banking applications have multiple tiers involved in performing an operation. For Example, a </w:t>
        </w:r>
        <w:r w:rsidRPr="007E2C83">
          <w:rPr>
            <w:rFonts w:ascii="Verdana" w:eastAsia="Times New Roman" w:hAnsi="Verdana" w:cs="Times New Roman"/>
            <w:b/>
            <w:bCs/>
            <w:color w:val="222222"/>
          </w:rPr>
          <w:t>banking application may have:</w:t>
        </w:r>
      </w:ins>
    </w:p>
    <w:p w:rsidR="007E2C83" w:rsidRPr="007E2C83" w:rsidRDefault="007E2C83" w:rsidP="007E2C83">
      <w:pPr>
        <w:numPr>
          <w:ilvl w:val="0"/>
          <w:numId w:val="2"/>
        </w:numPr>
        <w:shd w:val="clear" w:color="auto" w:fill="FFFFFF"/>
        <w:spacing w:after="0" w:line="369" w:lineRule="atLeast"/>
        <w:rPr>
          <w:ins w:id="28" w:author="Unknown"/>
          <w:rFonts w:ascii="Verdana" w:eastAsia="Times New Roman" w:hAnsi="Verdana" w:cs="Times New Roman"/>
          <w:color w:val="222222"/>
        </w:rPr>
      </w:pPr>
      <w:ins w:id="29" w:author="Unknown">
        <w:r w:rsidRPr="007E2C83">
          <w:rPr>
            <w:rFonts w:ascii="Verdana" w:eastAsia="Times New Roman" w:hAnsi="Verdana" w:cs="Times New Roman"/>
            <w:color w:val="222222"/>
          </w:rPr>
          <w:t>Web Server to interact with end users via Browser</w:t>
        </w:r>
      </w:ins>
    </w:p>
    <w:p w:rsidR="007E2C83" w:rsidRPr="007E2C83" w:rsidRDefault="007E2C83" w:rsidP="007E2C83">
      <w:pPr>
        <w:numPr>
          <w:ilvl w:val="0"/>
          <w:numId w:val="2"/>
        </w:numPr>
        <w:shd w:val="clear" w:color="auto" w:fill="FFFFFF"/>
        <w:spacing w:after="0" w:line="369" w:lineRule="atLeast"/>
        <w:rPr>
          <w:ins w:id="30" w:author="Unknown"/>
          <w:rFonts w:ascii="Verdana" w:eastAsia="Times New Roman" w:hAnsi="Verdana" w:cs="Times New Roman"/>
          <w:color w:val="222222"/>
        </w:rPr>
      </w:pPr>
      <w:ins w:id="31" w:author="Unknown">
        <w:r w:rsidRPr="007E2C83">
          <w:rPr>
            <w:rFonts w:ascii="Verdana" w:eastAsia="Times New Roman" w:hAnsi="Verdana" w:cs="Times New Roman"/>
            <w:color w:val="222222"/>
          </w:rPr>
          <w:t>Middle Tier to validate the input and output for web server</w:t>
        </w:r>
      </w:ins>
    </w:p>
    <w:p w:rsidR="007E2C83" w:rsidRPr="007E2C83" w:rsidRDefault="007E2C83" w:rsidP="007E2C83">
      <w:pPr>
        <w:numPr>
          <w:ilvl w:val="0"/>
          <w:numId w:val="2"/>
        </w:numPr>
        <w:shd w:val="clear" w:color="auto" w:fill="FFFFFF"/>
        <w:spacing w:after="0" w:line="369" w:lineRule="atLeast"/>
        <w:rPr>
          <w:ins w:id="32" w:author="Unknown"/>
          <w:rFonts w:ascii="Verdana" w:eastAsia="Times New Roman" w:hAnsi="Verdana" w:cs="Times New Roman"/>
          <w:color w:val="222222"/>
        </w:rPr>
      </w:pPr>
      <w:ins w:id="33" w:author="Unknown">
        <w:r w:rsidRPr="007E2C83">
          <w:rPr>
            <w:rFonts w:ascii="Verdana" w:eastAsia="Times New Roman" w:hAnsi="Verdana" w:cs="Times New Roman"/>
            <w:color w:val="222222"/>
          </w:rPr>
          <w:t>Data Base to store data and procedures</w:t>
        </w:r>
      </w:ins>
    </w:p>
    <w:p w:rsidR="007E2C83" w:rsidRPr="007E2C83" w:rsidRDefault="007E2C83" w:rsidP="007E2C83">
      <w:pPr>
        <w:numPr>
          <w:ilvl w:val="0"/>
          <w:numId w:val="2"/>
        </w:numPr>
        <w:shd w:val="clear" w:color="auto" w:fill="FFFFFF"/>
        <w:spacing w:after="0" w:line="369" w:lineRule="atLeast"/>
        <w:rPr>
          <w:ins w:id="34" w:author="Unknown"/>
          <w:rFonts w:ascii="Verdana" w:eastAsia="Times New Roman" w:hAnsi="Verdana" w:cs="Times New Roman"/>
          <w:color w:val="222222"/>
        </w:rPr>
      </w:pPr>
      <w:ins w:id="35" w:author="Unknown">
        <w:r w:rsidRPr="007E2C83">
          <w:rPr>
            <w:rFonts w:ascii="Verdana" w:eastAsia="Times New Roman" w:hAnsi="Verdana" w:cs="Times New Roman"/>
            <w:color w:val="222222"/>
          </w:rPr>
          <w:t>Transaction Processor which could be a large capacity Mainframe or any other Legacy system to carry out Trillions of transactions per second.</w:t>
        </w:r>
      </w:ins>
    </w:p>
    <w:p w:rsidR="007E2C83" w:rsidRPr="007E2C83" w:rsidRDefault="007E2C83" w:rsidP="007E2C83">
      <w:pPr>
        <w:shd w:val="clear" w:color="auto" w:fill="FFFFFF"/>
        <w:spacing w:after="0" w:line="369" w:lineRule="atLeast"/>
        <w:rPr>
          <w:ins w:id="36" w:author="Unknown"/>
          <w:rFonts w:ascii="Verdana" w:eastAsia="Times New Roman" w:hAnsi="Verdana" w:cs="Times New Roman"/>
          <w:color w:val="222222"/>
        </w:rPr>
      </w:pPr>
      <w:ins w:id="37" w:author="Unknown">
        <w:r w:rsidRPr="007E2C83">
          <w:rPr>
            <w:rFonts w:ascii="Verdana" w:eastAsia="Times New Roman" w:hAnsi="Verdana" w:cs="Times New Roman"/>
            <w:color w:val="222222"/>
          </w:rPr>
          <w:t>If we talk about testing banking applications it requires an </w:t>
        </w:r>
        <w:r w:rsidRPr="007E2C83">
          <w:rPr>
            <w:rFonts w:ascii="Verdana" w:eastAsia="Times New Roman" w:hAnsi="Verdana" w:cs="Times New Roman"/>
            <w:b/>
            <w:bCs/>
            <w:color w:val="222222"/>
          </w:rPr>
          <w:t>end to end testing methodology involving multiple software testing techniques to ensure:</w:t>
        </w:r>
      </w:ins>
    </w:p>
    <w:p w:rsidR="007E2C83" w:rsidRPr="007E2C83" w:rsidRDefault="007E2C83" w:rsidP="007E2C83">
      <w:pPr>
        <w:numPr>
          <w:ilvl w:val="0"/>
          <w:numId w:val="3"/>
        </w:numPr>
        <w:shd w:val="clear" w:color="auto" w:fill="FFFFFF"/>
        <w:spacing w:after="0" w:line="369" w:lineRule="atLeast"/>
        <w:rPr>
          <w:ins w:id="38" w:author="Unknown"/>
          <w:rFonts w:ascii="Verdana" w:eastAsia="Times New Roman" w:hAnsi="Verdana" w:cs="Times New Roman"/>
          <w:color w:val="222222"/>
        </w:rPr>
      </w:pPr>
      <w:ins w:id="39" w:author="Unknown">
        <w:r w:rsidRPr="007E2C83">
          <w:rPr>
            <w:rFonts w:ascii="Verdana" w:eastAsia="Times New Roman" w:hAnsi="Verdana" w:cs="Times New Roman"/>
            <w:color w:val="222222"/>
          </w:rPr>
          <w:t>Total  coverage of all banking workflows and Business Requirements</w:t>
        </w:r>
      </w:ins>
    </w:p>
    <w:p w:rsidR="007E2C83" w:rsidRPr="007E2C83" w:rsidRDefault="007E2C83" w:rsidP="007E2C83">
      <w:pPr>
        <w:numPr>
          <w:ilvl w:val="0"/>
          <w:numId w:val="3"/>
        </w:numPr>
        <w:shd w:val="clear" w:color="auto" w:fill="FFFFFF"/>
        <w:spacing w:after="0" w:line="369" w:lineRule="atLeast"/>
        <w:rPr>
          <w:ins w:id="40" w:author="Unknown"/>
          <w:rFonts w:ascii="Verdana" w:eastAsia="Times New Roman" w:hAnsi="Verdana" w:cs="Times New Roman"/>
          <w:color w:val="222222"/>
        </w:rPr>
      </w:pPr>
      <w:ins w:id="41" w:author="Unknown">
        <w:r w:rsidRPr="007E2C83">
          <w:rPr>
            <w:rFonts w:ascii="Verdana" w:eastAsia="Times New Roman" w:hAnsi="Verdana" w:cs="Times New Roman"/>
            <w:color w:val="222222"/>
          </w:rPr>
          <w:t>Functional aspect of the application</w:t>
        </w:r>
      </w:ins>
    </w:p>
    <w:p w:rsidR="007E2C83" w:rsidRPr="007E2C83" w:rsidRDefault="007E2C83" w:rsidP="007E2C83">
      <w:pPr>
        <w:numPr>
          <w:ilvl w:val="0"/>
          <w:numId w:val="3"/>
        </w:numPr>
        <w:shd w:val="clear" w:color="auto" w:fill="FFFFFF"/>
        <w:spacing w:after="0" w:line="369" w:lineRule="atLeast"/>
        <w:rPr>
          <w:ins w:id="42" w:author="Unknown"/>
          <w:rFonts w:ascii="Verdana" w:eastAsia="Times New Roman" w:hAnsi="Verdana" w:cs="Times New Roman"/>
          <w:color w:val="222222"/>
        </w:rPr>
      </w:pPr>
      <w:ins w:id="43" w:author="Unknown">
        <w:r w:rsidRPr="007E2C83">
          <w:rPr>
            <w:rFonts w:ascii="Verdana" w:eastAsia="Times New Roman" w:hAnsi="Verdana" w:cs="Times New Roman"/>
            <w:color w:val="222222"/>
          </w:rPr>
          <w:t>Security aspect of the application</w:t>
        </w:r>
      </w:ins>
    </w:p>
    <w:p w:rsidR="007E2C83" w:rsidRPr="007E2C83" w:rsidRDefault="007E2C83" w:rsidP="007E2C83">
      <w:pPr>
        <w:numPr>
          <w:ilvl w:val="0"/>
          <w:numId w:val="3"/>
        </w:numPr>
        <w:shd w:val="clear" w:color="auto" w:fill="FFFFFF"/>
        <w:spacing w:after="0" w:line="369" w:lineRule="atLeast"/>
        <w:rPr>
          <w:ins w:id="44" w:author="Unknown"/>
          <w:rFonts w:ascii="Verdana" w:eastAsia="Times New Roman" w:hAnsi="Verdana" w:cs="Times New Roman"/>
          <w:color w:val="222222"/>
        </w:rPr>
      </w:pPr>
      <w:ins w:id="45" w:author="Unknown">
        <w:r w:rsidRPr="007E2C83">
          <w:rPr>
            <w:rFonts w:ascii="Verdana" w:eastAsia="Times New Roman" w:hAnsi="Verdana" w:cs="Times New Roman"/>
            <w:color w:val="222222"/>
          </w:rPr>
          <w:t>Data Integrity</w:t>
        </w:r>
      </w:ins>
    </w:p>
    <w:p w:rsidR="007E2C83" w:rsidRPr="007E2C83" w:rsidRDefault="007E2C83" w:rsidP="007E2C83">
      <w:pPr>
        <w:numPr>
          <w:ilvl w:val="0"/>
          <w:numId w:val="3"/>
        </w:numPr>
        <w:shd w:val="clear" w:color="auto" w:fill="FFFFFF"/>
        <w:spacing w:after="0" w:line="369" w:lineRule="atLeast"/>
        <w:rPr>
          <w:ins w:id="46" w:author="Unknown"/>
          <w:rFonts w:ascii="Verdana" w:eastAsia="Times New Roman" w:hAnsi="Verdana" w:cs="Times New Roman"/>
          <w:color w:val="222222"/>
        </w:rPr>
      </w:pPr>
      <w:ins w:id="47" w:author="Unknown">
        <w:r w:rsidRPr="007E2C83">
          <w:rPr>
            <w:rFonts w:ascii="Verdana" w:eastAsia="Times New Roman" w:hAnsi="Verdana" w:cs="Times New Roman"/>
            <w:color w:val="222222"/>
          </w:rPr>
          <w:t>Concurrency</w:t>
        </w:r>
      </w:ins>
    </w:p>
    <w:p w:rsidR="007E2C83" w:rsidRPr="007E2C83" w:rsidRDefault="007E2C83" w:rsidP="007E2C83">
      <w:pPr>
        <w:numPr>
          <w:ilvl w:val="0"/>
          <w:numId w:val="3"/>
        </w:numPr>
        <w:shd w:val="clear" w:color="auto" w:fill="FFFFFF"/>
        <w:spacing w:after="0" w:line="369" w:lineRule="atLeast"/>
        <w:rPr>
          <w:ins w:id="48" w:author="Unknown"/>
          <w:rFonts w:ascii="Verdana" w:eastAsia="Times New Roman" w:hAnsi="Verdana" w:cs="Times New Roman"/>
          <w:color w:val="222222"/>
        </w:rPr>
      </w:pPr>
      <w:ins w:id="49" w:author="Unknown">
        <w:r w:rsidRPr="007E2C83">
          <w:rPr>
            <w:rFonts w:ascii="Verdana" w:eastAsia="Times New Roman" w:hAnsi="Verdana" w:cs="Times New Roman"/>
            <w:color w:val="222222"/>
          </w:rPr>
          <w:t>User Experience</w:t>
        </w:r>
      </w:ins>
    </w:p>
    <w:p w:rsidR="007E2C83" w:rsidRPr="007E2C83" w:rsidRDefault="007E2C83" w:rsidP="007E2C83">
      <w:pPr>
        <w:shd w:val="clear" w:color="auto" w:fill="FFFFFF"/>
        <w:spacing w:after="0" w:line="369" w:lineRule="atLeast"/>
        <w:rPr>
          <w:ins w:id="50" w:author="Unknown"/>
          <w:rFonts w:ascii="Verdana" w:eastAsia="Times New Roman" w:hAnsi="Verdana" w:cs="Times New Roman"/>
          <w:color w:val="222222"/>
        </w:rPr>
      </w:pPr>
      <w:ins w:id="51" w:author="Unknown">
        <w:r w:rsidRPr="007E2C83">
          <w:rPr>
            <w:rFonts w:ascii="Verdana" w:eastAsia="Times New Roman" w:hAnsi="Verdana" w:cs="Times New Roman"/>
            <w:b/>
            <w:bCs/>
            <w:color w:val="222222"/>
          </w:rPr>
          <w:lastRenderedPageBreak/>
          <w:t>Typical stages involved in testing Banking Applications</w:t>
        </w:r>
        <w:r w:rsidRPr="007E2C83">
          <w:rPr>
            <w:rFonts w:ascii="Verdana" w:eastAsia="Times New Roman" w:hAnsi="Verdana" w:cs="Times New Roman"/>
            <w:color w:val="222222"/>
          </w:rPr>
          <w:t> are shown in below workflow which we will be discussing individually.</w:t>
        </w:r>
      </w:ins>
    </w:p>
    <w:p w:rsidR="007E2C83" w:rsidRPr="007E2C83" w:rsidRDefault="007E2C83" w:rsidP="007E2C83">
      <w:pPr>
        <w:shd w:val="clear" w:color="auto" w:fill="FFFFFF"/>
        <w:spacing w:after="369" w:line="369" w:lineRule="atLeast"/>
        <w:rPr>
          <w:ins w:id="52" w:author="Unknown"/>
          <w:rFonts w:ascii="Verdana" w:eastAsia="Times New Roman" w:hAnsi="Verdana" w:cs="Times New Roman"/>
          <w:color w:val="222222"/>
        </w:rPr>
      </w:pPr>
      <w:ins w:id="53" w:author="Unknown">
        <w:r w:rsidRPr="007E2C83">
          <w:rPr>
            <w:rFonts w:ascii="Verdana" w:eastAsia="Times New Roman" w:hAnsi="Verdana" w:cs="Times New Roman"/>
            <w:color w:val="222222"/>
          </w:rPr>
          <w:t> </w:t>
        </w:r>
      </w:ins>
    </w:p>
    <w:p w:rsidR="007E2C83" w:rsidRPr="007E2C83" w:rsidRDefault="007E2C83" w:rsidP="007E2C83">
      <w:pPr>
        <w:shd w:val="clear" w:color="auto" w:fill="FFFFFF"/>
        <w:spacing w:after="0" w:line="369" w:lineRule="atLeast"/>
        <w:rPr>
          <w:ins w:id="54" w:author="Unknown"/>
          <w:rFonts w:ascii="Verdana" w:eastAsia="Times New Roman" w:hAnsi="Verdana" w:cs="Times New Roman"/>
          <w:color w:val="222222"/>
        </w:rPr>
      </w:pPr>
      <w:r w:rsidRPr="007E2C83">
        <w:rPr>
          <w:rFonts w:ascii="Verdana" w:eastAsia="Times New Roman" w:hAnsi="Verdana" w:cs="Times New Roman"/>
          <w:noProof/>
          <w:color w:val="777777"/>
          <w:bdr w:val="none" w:sz="0" w:space="0" w:color="auto" w:frame="1"/>
        </w:rPr>
        <w:drawing>
          <wp:inline distT="0" distB="0" distL="0" distR="0">
            <wp:extent cx="4638675" cy="5019675"/>
            <wp:effectExtent l="19050" t="0" r="9525" b="0"/>
            <wp:docPr id="1" name="Picture 1" descr="Testing Banking Applica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Banking Applications">
                      <a:hlinkClick r:id="rId8"/>
                    </pic:cNvPr>
                    <pic:cNvPicPr>
                      <a:picLocks noChangeAspect="1" noChangeArrowheads="1"/>
                    </pic:cNvPicPr>
                  </pic:nvPicPr>
                  <pic:blipFill>
                    <a:blip r:embed="rId9"/>
                    <a:srcRect/>
                    <a:stretch>
                      <a:fillRect/>
                    </a:stretch>
                  </pic:blipFill>
                  <pic:spPr bwMode="auto">
                    <a:xfrm>
                      <a:off x="0" y="0"/>
                      <a:ext cx="4638675" cy="5019675"/>
                    </a:xfrm>
                    <a:prstGeom prst="rect">
                      <a:avLst/>
                    </a:prstGeom>
                    <a:noFill/>
                    <a:ln w="9525">
                      <a:noFill/>
                      <a:miter lim="800000"/>
                      <a:headEnd/>
                      <a:tailEnd/>
                    </a:ln>
                  </pic:spPr>
                </pic:pic>
              </a:graphicData>
            </a:graphic>
          </wp:inline>
        </w:drawing>
      </w:r>
    </w:p>
    <w:p w:rsidR="007E2C83" w:rsidRPr="007E2C83" w:rsidRDefault="007E2C83" w:rsidP="007E2C83">
      <w:pPr>
        <w:shd w:val="clear" w:color="auto" w:fill="FFFFFF"/>
        <w:spacing w:after="369" w:line="369" w:lineRule="atLeast"/>
        <w:rPr>
          <w:ins w:id="55" w:author="Unknown"/>
          <w:rFonts w:ascii="Verdana" w:eastAsia="Times New Roman" w:hAnsi="Verdana" w:cs="Times New Roman"/>
          <w:color w:val="222222"/>
        </w:rPr>
      </w:pPr>
      <w:ins w:id="56" w:author="Unknown">
        <w:r w:rsidRPr="007E2C83">
          <w:rPr>
            <w:rFonts w:ascii="Verdana" w:eastAsia="Times New Roman" w:hAnsi="Verdana" w:cs="Times New Roman"/>
            <w:color w:val="222222"/>
          </w:rPr>
          <w:t> </w:t>
        </w:r>
      </w:ins>
    </w:p>
    <w:p w:rsidR="007E2C83" w:rsidRPr="007E2C83" w:rsidRDefault="007E2C83" w:rsidP="007E2C83">
      <w:pPr>
        <w:shd w:val="clear" w:color="auto" w:fill="FFFFFF"/>
        <w:spacing w:after="0" w:line="267" w:lineRule="atLeast"/>
        <w:outlineLvl w:val="2"/>
        <w:rPr>
          <w:ins w:id="57" w:author="Unknown"/>
          <w:rFonts w:ascii="Helvetica" w:eastAsia="Times New Roman" w:hAnsi="Helvetica" w:cs="Helvetica"/>
          <w:b/>
          <w:bCs/>
          <w:color w:val="000000"/>
        </w:rPr>
      </w:pPr>
      <w:ins w:id="58" w:author="Unknown">
        <w:r w:rsidRPr="007E2C83">
          <w:rPr>
            <w:rFonts w:ascii="Helvetica" w:eastAsia="Times New Roman" w:hAnsi="Helvetica" w:cs="Helvetica"/>
            <w:b/>
            <w:bCs/>
            <w:color w:val="000000"/>
          </w:rPr>
          <w:t>1) </w:t>
        </w:r>
        <w:r w:rsidR="007A114F" w:rsidRPr="007E2C83">
          <w:rPr>
            <w:rFonts w:ascii="Helvetica" w:eastAsia="Times New Roman" w:hAnsi="Helvetica" w:cs="Helvetica"/>
            <w:b/>
            <w:bCs/>
            <w:color w:val="000000"/>
          </w:rPr>
          <w:fldChar w:fldCharType="begin"/>
        </w:r>
        <w:r w:rsidRPr="007E2C83">
          <w:rPr>
            <w:rFonts w:ascii="Helvetica" w:eastAsia="Times New Roman" w:hAnsi="Helvetica" w:cs="Helvetica"/>
            <w:b/>
            <w:bCs/>
            <w:color w:val="000000"/>
          </w:rPr>
          <w:instrText xml:space="preserve"> HYPERLINK "http://www.softwaretestinghelp.com/how-to-test-software-requirements-specification-srs/" \o "Testing Software Requirements" </w:instrText>
        </w:r>
        <w:r w:rsidR="007A114F" w:rsidRPr="007E2C83">
          <w:rPr>
            <w:rFonts w:ascii="Helvetica" w:eastAsia="Times New Roman" w:hAnsi="Helvetica" w:cs="Helvetica"/>
            <w:b/>
            <w:bCs/>
            <w:color w:val="000000"/>
          </w:rPr>
          <w:fldChar w:fldCharType="separate"/>
        </w:r>
        <w:r w:rsidRPr="007E2C83">
          <w:rPr>
            <w:rFonts w:ascii="Helvetica" w:eastAsia="Times New Roman" w:hAnsi="Helvetica" w:cs="Helvetica"/>
            <w:b/>
            <w:bCs/>
            <w:color w:val="777777"/>
            <w:u w:val="single"/>
          </w:rPr>
          <w:t>Requirement</w:t>
        </w:r>
        <w:r w:rsidR="007A114F" w:rsidRPr="007E2C83">
          <w:rPr>
            <w:rFonts w:ascii="Helvetica" w:eastAsia="Times New Roman" w:hAnsi="Helvetica" w:cs="Helvetica"/>
            <w:b/>
            <w:bCs/>
            <w:color w:val="000000"/>
          </w:rPr>
          <w:fldChar w:fldCharType="end"/>
        </w:r>
        <w:r w:rsidRPr="007E2C83">
          <w:rPr>
            <w:rFonts w:ascii="Helvetica" w:eastAsia="Times New Roman" w:hAnsi="Helvetica" w:cs="Helvetica"/>
            <w:b/>
            <w:bCs/>
            <w:color w:val="000000"/>
          </w:rPr>
          <w:t> Gathering:</w:t>
        </w:r>
      </w:ins>
    </w:p>
    <w:p w:rsidR="007E2C83" w:rsidRPr="007E2C83" w:rsidRDefault="007E2C83" w:rsidP="007E2C83">
      <w:pPr>
        <w:shd w:val="clear" w:color="auto" w:fill="FFFFFF"/>
        <w:spacing w:after="369" w:line="369" w:lineRule="atLeast"/>
        <w:rPr>
          <w:ins w:id="59" w:author="Unknown"/>
          <w:rFonts w:ascii="Verdana" w:eastAsia="Times New Roman" w:hAnsi="Verdana" w:cs="Times New Roman"/>
          <w:color w:val="222222"/>
        </w:rPr>
      </w:pPr>
      <w:ins w:id="60" w:author="Unknown">
        <w:r w:rsidRPr="007E2C83">
          <w:rPr>
            <w:rFonts w:ascii="Verdana" w:eastAsia="Times New Roman" w:hAnsi="Verdana" w:cs="Times New Roman"/>
            <w:color w:val="222222"/>
          </w:rPr>
          <w:t xml:space="preserve">Requirement gathering phase involves documentation of requirements either as Functional Specifications or Use Cases. Requirements are gathered as per customer needs and documented by Banking Experts or Business Analyst. To write requirements on more than one subject experts are involved as banking itself has multiple sub domains and one full fledge banking application will be the integration of all. For Example: A banking application may have separate modules for Transfers, Credit Cards, Reports, Loan Accounts, Bill Payments, </w:t>
        </w:r>
        <w:proofErr w:type="gramStart"/>
        <w:r w:rsidRPr="007E2C83">
          <w:rPr>
            <w:rFonts w:ascii="Verdana" w:eastAsia="Times New Roman" w:hAnsi="Verdana" w:cs="Times New Roman"/>
            <w:color w:val="222222"/>
          </w:rPr>
          <w:t>Trading</w:t>
        </w:r>
        <w:proofErr w:type="gramEnd"/>
        <w:r w:rsidRPr="007E2C83">
          <w:rPr>
            <w:rFonts w:ascii="Verdana" w:eastAsia="Times New Roman" w:hAnsi="Verdana" w:cs="Times New Roman"/>
            <w:color w:val="222222"/>
          </w:rPr>
          <w:t xml:space="preserve"> Etc.</w:t>
        </w:r>
      </w:ins>
    </w:p>
    <w:p w:rsidR="007E2C83" w:rsidRPr="007E2C83" w:rsidRDefault="007E2C83" w:rsidP="007E2C83">
      <w:pPr>
        <w:shd w:val="clear" w:color="auto" w:fill="FFFFFF"/>
        <w:spacing w:before="400" w:after="133" w:line="267" w:lineRule="atLeast"/>
        <w:outlineLvl w:val="2"/>
        <w:rPr>
          <w:ins w:id="61" w:author="Unknown"/>
          <w:rFonts w:ascii="Helvetica" w:eastAsia="Times New Roman" w:hAnsi="Helvetica" w:cs="Helvetica"/>
          <w:b/>
          <w:bCs/>
          <w:color w:val="000000"/>
        </w:rPr>
      </w:pPr>
      <w:ins w:id="62" w:author="Unknown">
        <w:r w:rsidRPr="007E2C83">
          <w:rPr>
            <w:rFonts w:ascii="Helvetica" w:eastAsia="Times New Roman" w:hAnsi="Helvetica" w:cs="Helvetica"/>
            <w:b/>
            <w:bCs/>
            <w:color w:val="000000"/>
          </w:rPr>
          <w:lastRenderedPageBreak/>
          <w:t>2) Requirement Review:</w:t>
        </w:r>
      </w:ins>
    </w:p>
    <w:p w:rsidR="007E2C83" w:rsidRPr="007E2C83" w:rsidRDefault="007E2C83" w:rsidP="007E2C83">
      <w:pPr>
        <w:shd w:val="clear" w:color="auto" w:fill="FFFFFF"/>
        <w:spacing w:after="369" w:line="369" w:lineRule="atLeast"/>
        <w:rPr>
          <w:ins w:id="63" w:author="Unknown"/>
          <w:rFonts w:ascii="Verdana" w:eastAsia="Times New Roman" w:hAnsi="Verdana" w:cs="Times New Roman"/>
          <w:color w:val="222222"/>
        </w:rPr>
      </w:pPr>
      <w:ins w:id="64" w:author="Unknown">
        <w:r w:rsidRPr="007E2C83">
          <w:rPr>
            <w:rFonts w:ascii="Verdana" w:eastAsia="Times New Roman" w:hAnsi="Verdana" w:cs="Times New Roman"/>
            <w:color w:val="222222"/>
          </w:rPr>
          <w:t>The deliverable of Requirement Gathering is reviewed by all the stakeholders such as QA Engineers, Development leads and Peer Business Analysts. They cross check that neither existing business workflows nor new workflows are violated.</w:t>
        </w:r>
      </w:ins>
    </w:p>
    <w:p w:rsidR="007E2C83" w:rsidRPr="007E2C83" w:rsidRDefault="007E2C83" w:rsidP="007E2C83">
      <w:pPr>
        <w:shd w:val="clear" w:color="auto" w:fill="FFFFFF"/>
        <w:spacing w:before="400" w:after="133" w:line="267" w:lineRule="atLeast"/>
        <w:outlineLvl w:val="2"/>
        <w:rPr>
          <w:ins w:id="65" w:author="Unknown"/>
          <w:rFonts w:ascii="Helvetica" w:eastAsia="Times New Roman" w:hAnsi="Helvetica" w:cs="Helvetica"/>
          <w:b/>
          <w:bCs/>
          <w:color w:val="000000"/>
        </w:rPr>
      </w:pPr>
      <w:ins w:id="66" w:author="Unknown">
        <w:r w:rsidRPr="007E2C83">
          <w:rPr>
            <w:rFonts w:ascii="Helvetica" w:eastAsia="Times New Roman" w:hAnsi="Helvetica" w:cs="Helvetica"/>
            <w:b/>
            <w:bCs/>
            <w:color w:val="000000"/>
          </w:rPr>
          <w:t>3) Business Scenario Preparations:</w:t>
        </w:r>
      </w:ins>
    </w:p>
    <w:p w:rsidR="007E2C83" w:rsidRPr="007E2C83" w:rsidRDefault="007E2C83" w:rsidP="007E2C83">
      <w:pPr>
        <w:shd w:val="clear" w:color="auto" w:fill="FFFFFF"/>
        <w:spacing w:after="0" w:line="369" w:lineRule="atLeast"/>
        <w:rPr>
          <w:ins w:id="67" w:author="Unknown"/>
          <w:rFonts w:ascii="Verdana" w:eastAsia="Times New Roman" w:hAnsi="Verdana" w:cs="Times New Roman"/>
          <w:color w:val="222222"/>
        </w:rPr>
      </w:pPr>
      <w:ins w:id="68" w:author="Unknown">
        <w:r w:rsidRPr="007E2C83">
          <w:rPr>
            <w:rFonts w:ascii="Verdana" w:eastAsia="Times New Roman" w:hAnsi="Verdana" w:cs="Times New Roman"/>
            <w:color w:val="222222"/>
          </w:rPr>
          <w:t xml:space="preserve">In this stage QA Engineers derive Business Scenarios from the requirement documents (Functions Specs or Use Cases); Business Scenarios are derived in such a way that all Business Requirements are covered. Business Scenarios are high level scenarios without any detailed steps, further these Business Scenarios are reviewed by Business Analyst to ensure all of Business Requirements are met </w:t>
        </w:r>
        <w:proofErr w:type="spellStart"/>
        <w:r w:rsidRPr="007E2C83">
          <w:rPr>
            <w:rFonts w:ascii="Verdana" w:eastAsia="Times New Roman" w:hAnsi="Verdana" w:cs="Times New Roman"/>
            <w:color w:val="222222"/>
          </w:rPr>
          <w:t>and</w:t>
        </w:r>
        <w:r w:rsidRPr="007E2C83">
          <w:rPr>
            <w:rFonts w:ascii="Verdana" w:eastAsia="Times New Roman" w:hAnsi="Verdana" w:cs="Times New Roman"/>
            <w:b/>
            <w:bCs/>
            <w:color w:val="222222"/>
          </w:rPr>
          <w:t>its</w:t>
        </w:r>
        <w:proofErr w:type="spellEnd"/>
        <w:r w:rsidRPr="007E2C83">
          <w:rPr>
            <w:rFonts w:ascii="Verdana" w:eastAsia="Times New Roman" w:hAnsi="Verdana" w:cs="Times New Roman"/>
            <w:b/>
            <w:bCs/>
            <w:color w:val="222222"/>
          </w:rPr>
          <w:t xml:space="preserve"> easier for BAs to review high level scenarios than reviewing low level detailed Test Cases.</w:t>
        </w:r>
      </w:ins>
    </w:p>
    <w:p w:rsidR="007E2C83" w:rsidRPr="007E2C83" w:rsidRDefault="007E2C83" w:rsidP="007E2C83">
      <w:pPr>
        <w:shd w:val="clear" w:color="auto" w:fill="FFFFFF"/>
        <w:spacing w:after="0" w:line="267" w:lineRule="atLeast"/>
        <w:outlineLvl w:val="2"/>
        <w:rPr>
          <w:ins w:id="69" w:author="Unknown"/>
          <w:rFonts w:ascii="Helvetica" w:eastAsia="Times New Roman" w:hAnsi="Helvetica" w:cs="Helvetica"/>
          <w:b/>
          <w:bCs/>
          <w:color w:val="000000"/>
        </w:rPr>
      </w:pPr>
      <w:ins w:id="70" w:author="Unknown">
        <w:r w:rsidRPr="007E2C83">
          <w:rPr>
            <w:rFonts w:ascii="Helvetica" w:eastAsia="Times New Roman" w:hAnsi="Helvetica" w:cs="Helvetica"/>
            <w:b/>
            <w:bCs/>
            <w:color w:val="000000"/>
          </w:rPr>
          <w:t>4) </w:t>
        </w:r>
        <w:r w:rsidR="007A114F" w:rsidRPr="007E2C83">
          <w:rPr>
            <w:rFonts w:ascii="Helvetica" w:eastAsia="Times New Roman" w:hAnsi="Helvetica" w:cs="Helvetica"/>
            <w:b/>
            <w:bCs/>
            <w:color w:val="000000"/>
          </w:rPr>
          <w:fldChar w:fldCharType="begin"/>
        </w:r>
        <w:r w:rsidRPr="007E2C83">
          <w:rPr>
            <w:rFonts w:ascii="Helvetica" w:eastAsia="Times New Roman" w:hAnsi="Helvetica" w:cs="Helvetica"/>
            <w:b/>
            <w:bCs/>
            <w:color w:val="000000"/>
          </w:rPr>
          <w:instrText xml:space="preserve"> HYPERLINK "http://www.softwaretestinghelp.com/qtp-functional-testing-tool-review/" \o "Functional testing tool" </w:instrText>
        </w:r>
        <w:r w:rsidR="007A114F" w:rsidRPr="007E2C83">
          <w:rPr>
            <w:rFonts w:ascii="Helvetica" w:eastAsia="Times New Roman" w:hAnsi="Helvetica" w:cs="Helvetica"/>
            <w:b/>
            <w:bCs/>
            <w:color w:val="000000"/>
          </w:rPr>
          <w:fldChar w:fldCharType="separate"/>
        </w:r>
        <w:r w:rsidRPr="007E2C83">
          <w:rPr>
            <w:rFonts w:ascii="Helvetica" w:eastAsia="Times New Roman" w:hAnsi="Helvetica" w:cs="Helvetica"/>
            <w:b/>
            <w:bCs/>
            <w:color w:val="777777"/>
            <w:u w:val="single"/>
          </w:rPr>
          <w:t>Functional Testing</w:t>
        </w:r>
        <w:r w:rsidR="007A114F" w:rsidRPr="007E2C83">
          <w:rPr>
            <w:rFonts w:ascii="Helvetica" w:eastAsia="Times New Roman" w:hAnsi="Helvetica" w:cs="Helvetica"/>
            <w:b/>
            <w:bCs/>
            <w:color w:val="000000"/>
          </w:rPr>
          <w:fldChar w:fldCharType="end"/>
        </w:r>
        <w:r w:rsidRPr="007E2C83">
          <w:rPr>
            <w:rFonts w:ascii="Helvetica" w:eastAsia="Times New Roman" w:hAnsi="Helvetica" w:cs="Helvetica"/>
            <w:b/>
            <w:bCs/>
            <w:color w:val="000000"/>
          </w:rPr>
          <w:t>:</w:t>
        </w:r>
      </w:ins>
    </w:p>
    <w:p w:rsidR="007E2C83" w:rsidRPr="007E2C83" w:rsidRDefault="007E2C83" w:rsidP="007E2C83">
      <w:pPr>
        <w:shd w:val="clear" w:color="auto" w:fill="FFFFFF"/>
        <w:spacing w:after="369" w:line="369" w:lineRule="atLeast"/>
        <w:rPr>
          <w:ins w:id="71" w:author="Unknown"/>
          <w:rFonts w:ascii="Verdana" w:eastAsia="Times New Roman" w:hAnsi="Verdana" w:cs="Times New Roman"/>
          <w:color w:val="222222"/>
        </w:rPr>
      </w:pPr>
      <w:ins w:id="72" w:author="Unknown">
        <w:r w:rsidRPr="007E2C83">
          <w:rPr>
            <w:rFonts w:ascii="Verdana" w:eastAsia="Times New Roman" w:hAnsi="Verdana" w:cs="Times New Roman"/>
            <w:color w:val="222222"/>
          </w:rPr>
          <w:t>In this stage functional testing is performed and the usual software testing activities are performed such as:</w:t>
        </w:r>
      </w:ins>
    </w:p>
    <w:p w:rsidR="007E2C83" w:rsidRPr="007E2C83" w:rsidRDefault="007E2C83" w:rsidP="007E2C83">
      <w:pPr>
        <w:shd w:val="clear" w:color="auto" w:fill="FFFFFF"/>
        <w:spacing w:after="0" w:line="369" w:lineRule="atLeast"/>
        <w:rPr>
          <w:ins w:id="73" w:author="Unknown"/>
          <w:rFonts w:ascii="Verdana" w:eastAsia="Times New Roman" w:hAnsi="Verdana" w:cs="Times New Roman"/>
          <w:color w:val="222222"/>
        </w:rPr>
      </w:pPr>
      <w:ins w:id="74" w:author="Unknown">
        <w:r w:rsidRPr="007E2C83">
          <w:rPr>
            <w:rFonts w:ascii="Verdana" w:eastAsia="Times New Roman" w:hAnsi="Verdana" w:cs="Times New Roman"/>
            <w:color w:val="222222"/>
          </w:rPr>
          <w:t>------------</w:t>
        </w:r>
      </w:ins>
    </w:p>
    <w:p w:rsidR="007E2C83" w:rsidRPr="007E2C83" w:rsidRDefault="007E2C83" w:rsidP="007E2C83">
      <w:pPr>
        <w:shd w:val="clear" w:color="auto" w:fill="FFFFFF"/>
        <w:spacing w:after="0" w:line="369" w:lineRule="atLeast"/>
        <w:rPr>
          <w:ins w:id="75" w:author="Unknown"/>
          <w:rFonts w:ascii="Verdana" w:eastAsia="Times New Roman" w:hAnsi="Verdana" w:cs="Times New Roman"/>
          <w:color w:val="222222"/>
        </w:rPr>
      </w:pPr>
      <w:ins w:id="76" w:author="Unknown">
        <w:r w:rsidRPr="007E2C83">
          <w:rPr>
            <w:rFonts w:ascii="Verdana" w:eastAsia="Times New Roman" w:hAnsi="Verdana" w:cs="Times New Roman"/>
            <w:b/>
            <w:bCs/>
            <w:color w:val="222222"/>
          </w:rPr>
          <w:t>Test Case Preparation</w:t>
        </w:r>
        <w:proofErr w:type="gramStart"/>
        <w:r w:rsidRPr="007E2C83">
          <w:rPr>
            <w:rFonts w:ascii="Verdana" w:eastAsia="Times New Roman" w:hAnsi="Verdana" w:cs="Times New Roman"/>
            <w:b/>
            <w:bCs/>
            <w:color w:val="222222"/>
          </w:rPr>
          <w:t>:</w:t>
        </w:r>
        <w:proofErr w:type="gramEnd"/>
        <w:r w:rsidRPr="007E2C83">
          <w:rPr>
            <w:rFonts w:ascii="Verdana" w:eastAsia="Times New Roman" w:hAnsi="Verdana" w:cs="Times New Roman"/>
            <w:color w:val="222222"/>
          </w:rPr>
          <w:br/>
          <w:t xml:space="preserve">In this stage Test Cases are derived from Business Scenarios, one Business Scenario leads to several positive test cases and negative test cases. Generally tools used during this stage are Microsoft Excel, Test Director or Quality </w:t>
        </w:r>
        <w:proofErr w:type="spellStart"/>
        <w:r w:rsidRPr="007E2C83">
          <w:rPr>
            <w:rFonts w:ascii="Verdana" w:eastAsia="Times New Roman" w:hAnsi="Verdana" w:cs="Times New Roman"/>
            <w:color w:val="222222"/>
          </w:rPr>
          <w:t>Center</w:t>
        </w:r>
        <w:proofErr w:type="spellEnd"/>
        <w:r w:rsidRPr="007E2C83">
          <w:rPr>
            <w:rFonts w:ascii="Verdana" w:eastAsia="Times New Roman" w:hAnsi="Verdana" w:cs="Times New Roman"/>
            <w:color w:val="222222"/>
          </w:rPr>
          <w:t>.</w:t>
        </w:r>
        <w:r w:rsidRPr="007E2C83">
          <w:rPr>
            <w:rFonts w:ascii="Verdana" w:eastAsia="Times New Roman" w:hAnsi="Verdana" w:cs="Times New Roman"/>
            <w:color w:val="222222"/>
          </w:rPr>
          <w:br/>
        </w:r>
        <w:r w:rsidRPr="007E2C83">
          <w:rPr>
            <w:rFonts w:ascii="Verdana" w:eastAsia="Times New Roman" w:hAnsi="Verdana" w:cs="Times New Roman"/>
            <w:b/>
            <w:bCs/>
            <w:color w:val="222222"/>
          </w:rPr>
          <w:t>Test Case Review: </w:t>
        </w:r>
        <w:r w:rsidRPr="007E2C83">
          <w:rPr>
            <w:rFonts w:ascii="Verdana" w:eastAsia="Times New Roman" w:hAnsi="Verdana" w:cs="Times New Roman"/>
            <w:color w:val="222222"/>
          </w:rPr>
          <w:br/>
          <w:t>Reviews by peer QA Engineers</w:t>
        </w:r>
        <w:r w:rsidRPr="007E2C83">
          <w:rPr>
            <w:rFonts w:ascii="Verdana" w:eastAsia="Times New Roman" w:hAnsi="Verdana" w:cs="Times New Roman"/>
            <w:color w:val="222222"/>
          </w:rPr>
          <w:br/>
        </w:r>
        <w:r w:rsidR="007A114F" w:rsidRPr="007E2C83">
          <w:rPr>
            <w:rFonts w:ascii="Verdana" w:eastAsia="Times New Roman" w:hAnsi="Verdana" w:cs="Times New Roman"/>
            <w:b/>
            <w:bCs/>
            <w:color w:val="222222"/>
          </w:rPr>
          <w:fldChar w:fldCharType="begin"/>
        </w:r>
        <w:r w:rsidRPr="007E2C83">
          <w:rPr>
            <w:rFonts w:ascii="Verdana" w:eastAsia="Times New Roman" w:hAnsi="Verdana" w:cs="Times New Roman"/>
            <w:b/>
            <w:bCs/>
            <w:color w:val="222222"/>
          </w:rPr>
          <w:instrText xml:space="preserve"> HYPERLINK "http://www.softwaretestinghelp.com/how-to-write-effective-test-cases-test-cases-procedures-and-definitions/" \o "Writing Test cases" </w:instrText>
        </w:r>
        <w:r w:rsidR="007A114F" w:rsidRPr="007E2C83">
          <w:rPr>
            <w:rFonts w:ascii="Verdana" w:eastAsia="Times New Roman" w:hAnsi="Verdana" w:cs="Times New Roman"/>
            <w:b/>
            <w:bCs/>
            <w:color w:val="222222"/>
          </w:rPr>
          <w:fldChar w:fldCharType="separate"/>
        </w:r>
        <w:r w:rsidRPr="007E2C83">
          <w:rPr>
            <w:rFonts w:ascii="Verdana" w:eastAsia="Times New Roman" w:hAnsi="Verdana" w:cs="Times New Roman"/>
            <w:b/>
            <w:bCs/>
            <w:color w:val="777777"/>
            <w:u w:val="single"/>
          </w:rPr>
          <w:t>Test Case</w:t>
        </w:r>
        <w:r w:rsidR="007A114F" w:rsidRPr="007E2C83">
          <w:rPr>
            <w:rFonts w:ascii="Verdana" w:eastAsia="Times New Roman" w:hAnsi="Verdana" w:cs="Times New Roman"/>
            <w:b/>
            <w:bCs/>
            <w:color w:val="222222"/>
          </w:rPr>
          <w:fldChar w:fldCharType="end"/>
        </w:r>
        <w:r w:rsidRPr="007E2C83">
          <w:rPr>
            <w:rFonts w:ascii="Verdana" w:eastAsia="Times New Roman" w:hAnsi="Verdana" w:cs="Times New Roman"/>
            <w:b/>
            <w:bCs/>
            <w:color w:val="222222"/>
          </w:rPr>
          <w:t> Execution</w:t>
        </w:r>
        <w:proofErr w:type="gramStart"/>
        <w:r w:rsidRPr="007E2C83">
          <w:rPr>
            <w:rFonts w:ascii="Verdana" w:eastAsia="Times New Roman" w:hAnsi="Verdana" w:cs="Times New Roman"/>
            <w:b/>
            <w:bCs/>
            <w:color w:val="222222"/>
          </w:rPr>
          <w:t>:</w:t>
        </w:r>
        <w:proofErr w:type="gramEnd"/>
        <w:r w:rsidRPr="007E2C83">
          <w:rPr>
            <w:rFonts w:ascii="Verdana" w:eastAsia="Times New Roman" w:hAnsi="Verdana" w:cs="Times New Roman"/>
            <w:color w:val="222222"/>
          </w:rPr>
          <w:br/>
          <w:t>Test Case Execution could be either manual or automatic involving tools like QC, QTP or any other.</w:t>
        </w:r>
      </w:ins>
    </w:p>
    <w:p w:rsidR="007E2C83" w:rsidRPr="007E2C83" w:rsidRDefault="007E2C83" w:rsidP="007E2C83">
      <w:pPr>
        <w:shd w:val="clear" w:color="auto" w:fill="FFFFFF"/>
        <w:spacing w:after="0" w:line="267" w:lineRule="atLeast"/>
        <w:outlineLvl w:val="2"/>
        <w:rPr>
          <w:ins w:id="77" w:author="Unknown"/>
          <w:rFonts w:ascii="Helvetica" w:eastAsia="Times New Roman" w:hAnsi="Helvetica" w:cs="Helvetica"/>
          <w:b/>
          <w:bCs/>
          <w:color w:val="000000"/>
        </w:rPr>
      </w:pPr>
      <w:ins w:id="78" w:author="Unknown">
        <w:r w:rsidRPr="007E2C83">
          <w:rPr>
            <w:rFonts w:ascii="Helvetica" w:eastAsia="Times New Roman" w:hAnsi="Helvetica" w:cs="Helvetica"/>
            <w:b/>
            <w:bCs/>
            <w:color w:val="000000"/>
          </w:rPr>
          <w:t>5) </w:t>
        </w:r>
        <w:r w:rsidR="007A114F" w:rsidRPr="007E2C83">
          <w:rPr>
            <w:rFonts w:ascii="Helvetica" w:eastAsia="Times New Roman" w:hAnsi="Helvetica" w:cs="Helvetica"/>
            <w:b/>
            <w:bCs/>
            <w:color w:val="000000"/>
          </w:rPr>
          <w:fldChar w:fldCharType="begin"/>
        </w:r>
        <w:r w:rsidRPr="007E2C83">
          <w:rPr>
            <w:rFonts w:ascii="Helvetica" w:eastAsia="Times New Roman" w:hAnsi="Helvetica" w:cs="Helvetica"/>
            <w:b/>
            <w:bCs/>
            <w:color w:val="000000"/>
          </w:rPr>
          <w:instrText xml:space="preserve"> HYPERLINK "http://www.softwaretestinghelp.com/category/database-testing/" \o "Database testing" </w:instrText>
        </w:r>
        <w:r w:rsidR="007A114F" w:rsidRPr="007E2C83">
          <w:rPr>
            <w:rFonts w:ascii="Helvetica" w:eastAsia="Times New Roman" w:hAnsi="Helvetica" w:cs="Helvetica"/>
            <w:b/>
            <w:bCs/>
            <w:color w:val="000000"/>
          </w:rPr>
          <w:fldChar w:fldCharType="separate"/>
        </w:r>
        <w:r w:rsidRPr="007E2C83">
          <w:rPr>
            <w:rFonts w:ascii="Helvetica" w:eastAsia="Times New Roman" w:hAnsi="Helvetica" w:cs="Helvetica"/>
            <w:b/>
            <w:bCs/>
            <w:color w:val="777777"/>
            <w:u w:val="single"/>
          </w:rPr>
          <w:t>Database Testing</w:t>
        </w:r>
        <w:r w:rsidR="007A114F" w:rsidRPr="007E2C83">
          <w:rPr>
            <w:rFonts w:ascii="Helvetica" w:eastAsia="Times New Roman" w:hAnsi="Helvetica" w:cs="Helvetica"/>
            <w:b/>
            <w:bCs/>
            <w:color w:val="000000"/>
          </w:rPr>
          <w:fldChar w:fldCharType="end"/>
        </w:r>
        <w:r w:rsidRPr="007E2C83">
          <w:rPr>
            <w:rFonts w:ascii="Helvetica" w:eastAsia="Times New Roman" w:hAnsi="Helvetica" w:cs="Helvetica"/>
            <w:b/>
            <w:bCs/>
            <w:color w:val="000000"/>
          </w:rPr>
          <w:t>:</w:t>
        </w:r>
      </w:ins>
    </w:p>
    <w:p w:rsidR="007E2C83" w:rsidRPr="007E2C83" w:rsidRDefault="007E2C83" w:rsidP="007E2C83">
      <w:pPr>
        <w:shd w:val="clear" w:color="auto" w:fill="FFFFFF"/>
        <w:spacing w:after="369" w:line="369" w:lineRule="atLeast"/>
        <w:rPr>
          <w:ins w:id="79" w:author="Unknown"/>
          <w:rFonts w:ascii="Verdana" w:eastAsia="Times New Roman" w:hAnsi="Verdana" w:cs="Times New Roman"/>
          <w:color w:val="222222"/>
        </w:rPr>
      </w:pPr>
      <w:ins w:id="80" w:author="Unknown">
        <w:r w:rsidRPr="007E2C83">
          <w:rPr>
            <w:rFonts w:ascii="Verdana" w:eastAsia="Times New Roman" w:hAnsi="Verdana" w:cs="Times New Roman"/>
            <w:color w:val="222222"/>
          </w:rPr>
          <w:t>Banking Application involves complex transaction which are performed both at UI level and Database level, Therefore Database testing is as important as functional testing. Database in itself is an entirely separate layer hence it is carried out by database specialists and it uses techniques like</w:t>
        </w:r>
      </w:ins>
    </w:p>
    <w:p w:rsidR="007E2C83" w:rsidRPr="007E2C83" w:rsidRDefault="007E2C83" w:rsidP="007E2C83">
      <w:pPr>
        <w:numPr>
          <w:ilvl w:val="0"/>
          <w:numId w:val="4"/>
        </w:numPr>
        <w:shd w:val="clear" w:color="auto" w:fill="FFFFFF"/>
        <w:spacing w:after="0" w:line="369" w:lineRule="atLeast"/>
        <w:rPr>
          <w:ins w:id="81" w:author="Unknown"/>
          <w:rFonts w:ascii="Verdana" w:eastAsia="Times New Roman" w:hAnsi="Verdana" w:cs="Times New Roman"/>
          <w:color w:val="222222"/>
        </w:rPr>
      </w:pPr>
      <w:ins w:id="82" w:author="Unknown">
        <w:r w:rsidRPr="007E2C83">
          <w:rPr>
            <w:rFonts w:ascii="Verdana" w:eastAsia="Times New Roman" w:hAnsi="Verdana" w:cs="Times New Roman"/>
            <w:color w:val="222222"/>
          </w:rPr>
          <w:t>Data loading</w:t>
        </w:r>
      </w:ins>
    </w:p>
    <w:p w:rsidR="007E2C83" w:rsidRPr="007E2C83" w:rsidRDefault="007E2C83" w:rsidP="007E2C83">
      <w:pPr>
        <w:numPr>
          <w:ilvl w:val="0"/>
          <w:numId w:val="4"/>
        </w:numPr>
        <w:shd w:val="clear" w:color="auto" w:fill="FFFFFF"/>
        <w:spacing w:after="0" w:line="369" w:lineRule="atLeast"/>
        <w:rPr>
          <w:ins w:id="83" w:author="Unknown"/>
          <w:rFonts w:ascii="Verdana" w:eastAsia="Times New Roman" w:hAnsi="Verdana" w:cs="Times New Roman"/>
          <w:color w:val="222222"/>
        </w:rPr>
      </w:pPr>
      <w:ins w:id="84" w:author="Unknown">
        <w:r w:rsidRPr="007E2C83">
          <w:rPr>
            <w:rFonts w:ascii="Verdana" w:eastAsia="Times New Roman" w:hAnsi="Verdana" w:cs="Times New Roman"/>
            <w:color w:val="222222"/>
          </w:rPr>
          <w:t>Database Migration</w:t>
        </w:r>
      </w:ins>
    </w:p>
    <w:p w:rsidR="007E2C83" w:rsidRPr="007E2C83" w:rsidRDefault="007E2C83" w:rsidP="007E2C83">
      <w:pPr>
        <w:numPr>
          <w:ilvl w:val="0"/>
          <w:numId w:val="4"/>
        </w:numPr>
        <w:shd w:val="clear" w:color="auto" w:fill="FFFFFF"/>
        <w:spacing w:after="0" w:line="369" w:lineRule="atLeast"/>
        <w:rPr>
          <w:ins w:id="85" w:author="Unknown"/>
          <w:rFonts w:ascii="Verdana" w:eastAsia="Times New Roman" w:hAnsi="Verdana" w:cs="Times New Roman"/>
          <w:color w:val="222222"/>
        </w:rPr>
      </w:pPr>
      <w:ins w:id="86" w:author="Unknown">
        <w:r w:rsidRPr="007E2C83">
          <w:rPr>
            <w:rFonts w:ascii="Verdana" w:eastAsia="Times New Roman" w:hAnsi="Verdana" w:cs="Times New Roman"/>
            <w:color w:val="222222"/>
          </w:rPr>
          <w:t>Testing DB Schema and Data types</w:t>
        </w:r>
      </w:ins>
    </w:p>
    <w:p w:rsidR="007E2C83" w:rsidRPr="007E2C83" w:rsidRDefault="007E2C83" w:rsidP="007E2C83">
      <w:pPr>
        <w:numPr>
          <w:ilvl w:val="0"/>
          <w:numId w:val="4"/>
        </w:numPr>
        <w:shd w:val="clear" w:color="auto" w:fill="FFFFFF"/>
        <w:spacing w:after="0" w:line="369" w:lineRule="atLeast"/>
        <w:rPr>
          <w:ins w:id="87" w:author="Unknown"/>
          <w:rFonts w:ascii="Verdana" w:eastAsia="Times New Roman" w:hAnsi="Verdana" w:cs="Times New Roman"/>
          <w:color w:val="222222"/>
        </w:rPr>
      </w:pPr>
      <w:ins w:id="88" w:author="Unknown">
        <w:r w:rsidRPr="007E2C83">
          <w:rPr>
            <w:rFonts w:ascii="Verdana" w:eastAsia="Times New Roman" w:hAnsi="Verdana" w:cs="Times New Roman"/>
            <w:color w:val="222222"/>
          </w:rPr>
          <w:t>Rules Testing</w:t>
        </w:r>
      </w:ins>
    </w:p>
    <w:p w:rsidR="007E2C83" w:rsidRPr="007E2C83" w:rsidRDefault="007E2C83" w:rsidP="007E2C83">
      <w:pPr>
        <w:numPr>
          <w:ilvl w:val="0"/>
          <w:numId w:val="4"/>
        </w:numPr>
        <w:shd w:val="clear" w:color="auto" w:fill="FFFFFF"/>
        <w:spacing w:after="0" w:line="369" w:lineRule="atLeast"/>
        <w:rPr>
          <w:ins w:id="89" w:author="Unknown"/>
          <w:rFonts w:ascii="Verdana" w:eastAsia="Times New Roman" w:hAnsi="Verdana" w:cs="Times New Roman"/>
          <w:color w:val="222222"/>
        </w:rPr>
      </w:pPr>
      <w:ins w:id="90" w:author="Unknown">
        <w:r w:rsidRPr="007E2C83">
          <w:rPr>
            <w:rFonts w:ascii="Verdana" w:eastAsia="Times New Roman" w:hAnsi="Verdana" w:cs="Times New Roman"/>
            <w:color w:val="222222"/>
          </w:rPr>
          <w:lastRenderedPageBreak/>
          <w:t>Testing Stored Procedures and Functions</w:t>
        </w:r>
      </w:ins>
    </w:p>
    <w:p w:rsidR="007E2C83" w:rsidRPr="007E2C83" w:rsidRDefault="007E2C83" w:rsidP="007E2C83">
      <w:pPr>
        <w:numPr>
          <w:ilvl w:val="0"/>
          <w:numId w:val="4"/>
        </w:numPr>
        <w:shd w:val="clear" w:color="auto" w:fill="FFFFFF"/>
        <w:spacing w:after="0" w:line="369" w:lineRule="atLeast"/>
        <w:rPr>
          <w:ins w:id="91" w:author="Unknown"/>
          <w:rFonts w:ascii="Verdana" w:eastAsia="Times New Roman" w:hAnsi="Verdana" w:cs="Times New Roman"/>
          <w:color w:val="222222"/>
        </w:rPr>
      </w:pPr>
      <w:ins w:id="92" w:author="Unknown">
        <w:r w:rsidRPr="007E2C83">
          <w:rPr>
            <w:rFonts w:ascii="Verdana" w:eastAsia="Times New Roman" w:hAnsi="Verdana" w:cs="Times New Roman"/>
            <w:color w:val="222222"/>
          </w:rPr>
          <w:t>Testing Triggers</w:t>
        </w:r>
      </w:ins>
    </w:p>
    <w:p w:rsidR="007E2C83" w:rsidRPr="007E2C83" w:rsidRDefault="007E2C83" w:rsidP="007E2C83">
      <w:pPr>
        <w:numPr>
          <w:ilvl w:val="0"/>
          <w:numId w:val="4"/>
        </w:numPr>
        <w:shd w:val="clear" w:color="auto" w:fill="FFFFFF"/>
        <w:spacing w:after="0" w:line="369" w:lineRule="atLeast"/>
        <w:rPr>
          <w:ins w:id="93" w:author="Unknown"/>
          <w:rFonts w:ascii="Verdana" w:eastAsia="Times New Roman" w:hAnsi="Verdana" w:cs="Times New Roman"/>
          <w:color w:val="222222"/>
        </w:rPr>
      </w:pPr>
      <w:ins w:id="94" w:author="Unknown">
        <w:r w:rsidRPr="007E2C83">
          <w:rPr>
            <w:rFonts w:ascii="Verdana" w:eastAsia="Times New Roman" w:hAnsi="Verdana" w:cs="Times New Roman"/>
            <w:color w:val="222222"/>
          </w:rPr>
          <w:t>Data Integrity</w:t>
        </w:r>
      </w:ins>
    </w:p>
    <w:p w:rsidR="001D6A94" w:rsidRDefault="001D6A94" w:rsidP="007E2C83">
      <w:pPr>
        <w:shd w:val="clear" w:color="auto" w:fill="FFFFFF"/>
        <w:spacing w:after="0" w:line="267" w:lineRule="atLeast"/>
        <w:outlineLvl w:val="2"/>
        <w:rPr>
          <w:rFonts w:ascii="Helvetica" w:eastAsia="Times New Roman" w:hAnsi="Helvetica" w:cs="Helvetica"/>
          <w:b/>
          <w:bCs/>
          <w:color w:val="000000"/>
        </w:rPr>
      </w:pPr>
    </w:p>
    <w:p w:rsidR="007E2C83" w:rsidRPr="007E2C83" w:rsidRDefault="007E2C83" w:rsidP="007E2C83">
      <w:pPr>
        <w:shd w:val="clear" w:color="auto" w:fill="FFFFFF"/>
        <w:spacing w:after="0" w:line="267" w:lineRule="atLeast"/>
        <w:outlineLvl w:val="2"/>
        <w:rPr>
          <w:ins w:id="95" w:author="Unknown"/>
          <w:rFonts w:ascii="Helvetica" w:eastAsia="Times New Roman" w:hAnsi="Helvetica" w:cs="Helvetica"/>
          <w:b/>
          <w:bCs/>
          <w:color w:val="000000"/>
        </w:rPr>
      </w:pPr>
      <w:ins w:id="96" w:author="Unknown">
        <w:r w:rsidRPr="007E2C83">
          <w:rPr>
            <w:rFonts w:ascii="Helvetica" w:eastAsia="Times New Roman" w:hAnsi="Helvetica" w:cs="Helvetica"/>
            <w:b/>
            <w:bCs/>
            <w:color w:val="000000"/>
          </w:rPr>
          <w:t>6) </w:t>
        </w:r>
        <w:r w:rsidR="007A114F" w:rsidRPr="007E2C83">
          <w:rPr>
            <w:rFonts w:ascii="Helvetica" w:eastAsia="Times New Roman" w:hAnsi="Helvetica" w:cs="Helvetica"/>
            <w:b/>
            <w:bCs/>
            <w:color w:val="000000"/>
          </w:rPr>
          <w:fldChar w:fldCharType="begin"/>
        </w:r>
        <w:r w:rsidRPr="007E2C83">
          <w:rPr>
            <w:rFonts w:ascii="Helvetica" w:eastAsia="Times New Roman" w:hAnsi="Helvetica" w:cs="Helvetica"/>
            <w:b/>
            <w:bCs/>
            <w:color w:val="000000"/>
          </w:rPr>
          <w:instrText xml:space="preserve"> HYPERLINK "http://www.softwaretestinghelp.com/category/security-testing/" \o "Security testing tips" </w:instrText>
        </w:r>
        <w:r w:rsidR="007A114F" w:rsidRPr="007E2C83">
          <w:rPr>
            <w:rFonts w:ascii="Helvetica" w:eastAsia="Times New Roman" w:hAnsi="Helvetica" w:cs="Helvetica"/>
            <w:b/>
            <w:bCs/>
            <w:color w:val="000000"/>
          </w:rPr>
          <w:fldChar w:fldCharType="separate"/>
        </w:r>
        <w:r w:rsidRPr="007E2C83">
          <w:rPr>
            <w:rFonts w:ascii="Helvetica" w:eastAsia="Times New Roman" w:hAnsi="Helvetica" w:cs="Helvetica"/>
            <w:b/>
            <w:bCs/>
            <w:color w:val="777777"/>
            <w:u w:val="single"/>
          </w:rPr>
          <w:t>Security Testing</w:t>
        </w:r>
        <w:r w:rsidR="007A114F" w:rsidRPr="007E2C83">
          <w:rPr>
            <w:rFonts w:ascii="Helvetica" w:eastAsia="Times New Roman" w:hAnsi="Helvetica" w:cs="Helvetica"/>
            <w:b/>
            <w:bCs/>
            <w:color w:val="000000"/>
          </w:rPr>
          <w:fldChar w:fldCharType="end"/>
        </w:r>
        <w:r w:rsidRPr="007E2C83">
          <w:rPr>
            <w:rFonts w:ascii="Helvetica" w:eastAsia="Times New Roman" w:hAnsi="Helvetica" w:cs="Helvetica"/>
            <w:b/>
            <w:bCs/>
            <w:color w:val="000000"/>
          </w:rPr>
          <w:t>:</w:t>
        </w:r>
      </w:ins>
    </w:p>
    <w:p w:rsidR="007E2C83" w:rsidRPr="007E2C83" w:rsidRDefault="007E2C83" w:rsidP="007E2C83">
      <w:pPr>
        <w:shd w:val="clear" w:color="auto" w:fill="FFFFFF"/>
        <w:spacing w:after="369" w:line="369" w:lineRule="atLeast"/>
        <w:rPr>
          <w:ins w:id="97" w:author="Unknown"/>
          <w:rFonts w:ascii="Verdana" w:eastAsia="Times New Roman" w:hAnsi="Verdana" w:cs="Times New Roman"/>
          <w:color w:val="222222"/>
        </w:rPr>
      </w:pPr>
      <w:ins w:id="98" w:author="Unknown">
        <w:r w:rsidRPr="007E2C83">
          <w:rPr>
            <w:rFonts w:ascii="Verdana" w:eastAsia="Times New Roman" w:hAnsi="Verdana" w:cs="Times New Roman"/>
            <w:color w:val="222222"/>
          </w:rPr>
          <w:t>Security Testing is usually the last stage in the testing cycle as completing functional and non functional are entry criteria to commence Security testing. Security testing is one of the major stages in the entire Application testing cycle as this stage ensures that application complies with Federal and Industry standards. Security testing cycle makes sure the application does not have any web vulnerability which may expose sensitive data to an intruder or an attacker and complies with standards like OWASP.</w:t>
        </w:r>
      </w:ins>
    </w:p>
    <w:p w:rsidR="007E2C83" w:rsidRPr="007E2C83" w:rsidRDefault="007E2C83" w:rsidP="007E2C83">
      <w:pPr>
        <w:shd w:val="clear" w:color="auto" w:fill="FFFFFF"/>
        <w:spacing w:after="0" w:line="369" w:lineRule="atLeast"/>
        <w:rPr>
          <w:ins w:id="99" w:author="Unknown"/>
          <w:rFonts w:ascii="Verdana" w:eastAsia="Times New Roman" w:hAnsi="Verdana" w:cs="Times New Roman"/>
          <w:color w:val="222222"/>
        </w:rPr>
      </w:pPr>
      <w:ins w:id="100" w:author="Unknown">
        <w:r w:rsidRPr="007E2C83">
          <w:rPr>
            <w:rFonts w:ascii="Verdana" w:eastAsia="Times New Roman" w:hAnsi="Verdana" w:cs="Times New Roman"/>
            <w:color w:val="222222"/>
          </w:rPr>
          <w:t>In this stage the major task involves in the whole application scan which is carried out using tools like </w:t>
        </w:r>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"http://www.ibm.com/software/awdtools/appscan/" \o "IBM Appscan security testing toll"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 xml:space="preserve">IBM </w:t>
        </w:r>
        <w:proofErr w:type="spellStart"/>
        <w:r w:rsidRPr="007E2C83">
          <w:rPr>
            <w:rFonts w:ascii="Verdana" w:eastAsia="Times New Roman" w:hAnsi="Verdana" w:cs="Times New Roman"/>
            <w:color w:val="777777"/>
            <w:u w:val="single"/>
          </w:rPr>
          <w:t>Appscan</w:t>
        </w:r>
        <w:proofErr w:type="spellEnd"/>
        <w:r w:rsidR="007A114F" w:rsidRPr="007E2C83">
          <w:rPr>
            <w:rFonts w:ascii="Verdana" w:eastAsia="Times New Roman" w:hAnsi="Verdana" w:cs="Times New Roman"/>
            <w:color w:val="222222"/>
          </w:rPr>
          <w:fldChar w:fldCharType="end"/>
        </w:r>
        <w:r w:rsidRPr="007E2C83">
          <w:rPr>
            <w:rFonts w:ascii="Verdana" w:eastAsia="Times New Roman" w:hAnsi="Verdana" w:cs="Times New Roman"/>
            <w:color w:val="222222"/>
          </w:rPr>
          <w:t> or </w:t>
        </w:r>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"https://www.fortify.com/products/web_inspect.html" \o "HP Webinspect security testing tool"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 xml:space="preserve">HP </w:t>
        </w:r>
        <w:proofErr w:type="spellStart"/>
        <w:r w:rsidRPr="007E2C83">
          <w:rPr>
            <w:rFonts w:ascii="Verdana" w:eastAsia="Times New Roman" w:hAnsi="Verdana" w:cs="Times New Roman"/>
            <w:color w:val="777777"/>
            <w:u w:val="single"/>
          </w:rPr>
          <w:t>WebInspect</w:t>
        </w:r>
        <w:proofErr w:type="spellEnd"/>
        <w:r w:rsidR="007A114F" w:rsidRPr="007E2C83">
          <w:rPr>
            <w:rFonts w:ascii="Verdana" w:eastAsia="Times New Roman" w:hAnsi="Verdana" w:cs="Times New Roman"/>
            <w:color w:val="222222"/>
          </w:rPr>
          <w:fldChar w:fldCharType="end"/>
        </w:r>
        <w:r w:rsidRPr="007E2C83">
          <w:rPr>
            <w:rFonts w:ascii="Verdana" w:eastAsia="Times New Roman" w:hAnsi="Verdana" w:cs="Times New Roman"/>
            <w:color w:val="222222"/>
          </w:rPr>
          <w:t>(2 Most popular tools).</w:t>
        </w:r>
      </w:ins>
    </w:p>
    <w:p w:rsidR="007E2C83" w:rsidRPr="007E2C83" w:rsidRDefault="007E2C83" w:rsidP="007E2C83">
      <w:pPr>
        <w:shd w:val="clear" w:color="auto" w:fill="FFFFFF"/>
        <w:spacing w:after="369" w:line="369" w:lineRule="atLeast"/>
        <w:rPr>
          <w:ins w:id="101" w:author="Unknown"/>
          <w:rFonts w:ascii="Verdana" w:eastAsia="Times New Roman" w:hAnsi="Verdana" w:cs="Times New Roman"/>
          <w:color w:val="222222"/>
        </w:rPr>
      </w:pPr>
      <w:ins w:id="102" w:author="Unknown">
        <w:r w:rsidRPr="007E2C83">
          <w:rPr>
            <w:rFonts w:ascii="Verdana" w:eastAsia="Times New Roman" w:hAnsi="Verdana" w:cs="Times New Roman"/>
            <w:color w:val="222222"/>
          </w:rPr>
          <w:t>Once the Scan is complete the Scan Report is published out of which False Positives are filtered out and rest of the vulnerability are reported to Development team for fixing depending on the Severity.</w:t>
        </w:r>
      </w:ins>
    </w:p>
    <w:p w:rsidR="007E2C83" w:rsidRPr="007E2C83" w:rsidRDefault="007E2C83" w:rsidP="007E2C83">
      <w:pPr>
        <w:shd w:val="clear" w:color="auto" w:fill="FFFFFF"/>
        <w:spacing w:after="0" w:line="369" w:lineRule="atLeast"/>
        <w:rPr>
          <w:ins w:id="103" w:author="Unknown"/>
          <w:rFonts w:ascii="Verdana" w:eastAsia="Times New Roman" w:hAnsi="Verdana" w:cs="Times New Roman"/>
          <w:color w:val="222222"/>
        </w:rPr>
      </w:pPr>
      <w:ins w:id="104" w:author="Unknown">
        <w:r w:rsidRPr="007E2C83">
          <w:rPr>
            <w:rFonts w:ascii="Verdana" w:eastAsia="Times New Roman" w:hAnsi="Verdana" w:cs="Times New Roman"/>
            <w:color w:val="222222"/>
          </w:rPr>
          <w:t>Other </w:t>
        </w:r>
        <w:r w:rsidRPr="007E2C83">
          <w:rPr>
            <w:rFonts w:ascii="Verdana" w:eastAsia="Times New Roman" w:hAnsi="Verdana" w:cs="Times New Roman"/>
            <w:b/>
            <w:bCs/>
            <w:color w:val="222222"/>
          </w:rPr>
          <w:t>Manual tools for Security Testing</w:t>
        </w:r>
        <w:r w:rsidRPr="007E2C83">
          <w:rPr>
            <w:rFonts w:ascii="Verdana" w:eastAsia="Times New Roman" w:hAnsi="Verdana" w:cs="Times New Roman"/>
            <w:color w:val="222222"/>
          </w:rPr>
          <w:t> used are: </w:t>
        </w:r>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"http://parosproxy.org/" \o "security testing tool Paros Proxy"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 xml:space="preserve">Paros </w:t>
        </w:r>
        <w:proofErr w:type="spellStart"/>
        <w:r w:rsidRPr="007E2C83">
          <w:rPr>
            <w:rFonts w:ascii="Verdana" w:eastAsia="Times New Roman" w:hAnsi="Verdana" w:cs="Times New Roman"/>
            <w:color w:val="777777"/>
            <w:u w:val="single"/>
          </w:rPr>
          <w:t>Proxy</w:t>
        </w:r>
        <w:r w:rsidR="007A114F" w:rsidRPr="007E2C83">
          <w:rPr>
            <w:rFonts w:ascii="Verdana" w:eastAsia="Times New Roman" w:hAnsi="Verdana" w:cs="Times New Roman"/>
            <w:color w:val="222222"/>
          </w:rPr>
          <w:fldChar w:fldCharType="end"/>
        </w:r>
        <w:proofErr w:type="gramStart"/>
        <w:r w:rsidRPr="007E2C83">
          <w:rPr>
            <w:rFonts w:ascii="Verdana" w:eastAsia="Times New Roman" w:hAnsi="Verdana" w:cs="Times New Roman"/>
            <w:color w:val="222222"/>
          </w:rPr>
          <w:t>,</w:t>
        </w:r>
        <w:proofErr w:type="gramEnd"/>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"http://www.httpwatch.com/" \o "Http Watch security testing tool"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Http</w:t>
        </w:r>
        <w:proofErr w:type="spellEnd"/>
        <w:r w:rsidRPr="007E2C83">
          <w:rPr>
            <w:rFonts w:ascii="Verdana" w:eastAsia="Times New Roman" w:hAnsi="Verdana" w:cs="Times New Roman"/>
            <w:color w:val="777777"/>
            <w:u w:val="single"/>
          </w:rPr>
          <w:t xml:space="preserve"> Watch</w:t>
        </w:r>
        <w:r w:rsidR="007A114F" w:rsidRPr="007E2C83">
          <w:rPr>
            <w:rFonts w:ascii="Verdana" w:eastAsia="Times New Roman" w:hAnsi="Verdana" w:cs="Times New Roman"/>
            <w:color w:val="222222"/>
          </w:rPr>
          <w:fldChar w:fldCharType="end"/>
        </w:r>
        <w:r w:rsidRPr="007E2C83">
          <w:rPr>
            <w:rFonts w:ascii="Verdana" w:eastAsia="Times New Roman" w:hAnsi="Verdana" w:cs="Times New Roman"/>
            <w:color w:val="222222"/>
          </w:rPr>
          <w:t>, </w:t>
        </w:r>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"http://www.portswigger.net/burp/" \o "Burp Suite security testing tool"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Burp Suite</w:t>
        </w:r>
        <w:r w:rsidR="007A114F" w:rsidRPr="007E2C83">
          <w:rPr>
            <w:rFonts w:ascii="Verdana" w:eastAsia="Times New Roman" w:hAnsi="Verdana" w:cs="Times New Roman"/>
            <w:color w:val="222222"/>
          </w:rPr>
          <w:fldChar w:fldCharType="end"/>
        </w:r>
        <w:r w:rsidRPr="007E2C83">
          <w:rPr>
            <w:rFonts w:ascii="Verdana" w:eastAsia="Times New Roman" w:hAnsi="Verdana" w:cs="Times New Roman"/>
            <w:color w:val="222222"/>
          </w:rPr>
          <w:t>, </w:t>
        </w:r>
        <w:r w:rsidR="007A114F" w:rsidRPr="007E2C83">
          <w:rPr>
            <w:rFonts w:ascii="Verdana" w:eastAsia="Times New Roman" w:hAnsi="Verdana" w:cs="Times New Roman"/>
            <w:color w:val="222222"/>
          </w:rPr>
          <w:fldChar w:fldCharType="begin"/>
        </w:r>
        <w:r w:rsidRPr="007E2C83">
          <w:rPr>
            <w:rFonts w:ascii="Verdana" w:eastAsia="Times New Roman" w:hAnsi="Verdana" w:cs="Times New Roman"/>
            <w:color w:val="222222"/>
          </w:rPr>
          <w:instrText xml:space="preserve"> HYPERLINK "http://www.fortify.com/" \o "Fortify security testing tool" \t "_blank" </w:instrText>
        </w:r>
        <w:r w:rsidR="007A114F" w:rsidRPr="007E2C83">
          <w:rPr>
            <w:rFonts w:ascii="Verdana" w:eastAsia="Times New Roman" w:hAnsi="Verdana" w:cs="Times New Roman"/>
            <w:color w:val="222222"/>
          </w:rPr>
          <w:fldChar w:fldCharType="separate"/>
        </w:r>
        <w:r w:rsidRPr="007E2C83">
          <w:rPr>
            <w:rFonts w:ascii="Verdana" w:eastAsia="Times New Roman" w:hAnsi="Verdana" w:cs="Times New Roman"/>
            <w:color w:val="777777"/>
            <w:u w:val="single"/>
          </w:rPr>
          <w:t>Fortify</w:t>
        </w:r>
        <w:r w:rsidR="007A114F" w:rsidRPr="007E2C83">
          <w:rPr>
            <w:rFonts w:ascii="Verdana" w:eastAsia="Times New Roman" w:hAnsi="Verdana" w:cs="Times New Roman"/>
            <w:color w:val="222222"/>
          </w:rPr>
          <w:fldChar w:fldCharType="end"/>
        </w:r>
        <w:r w:rsidRPr="007E2C83">
          <w:rPr>
            <w:rFonts w:ascii="Verdana" w:eastAsia="Times New Roman" w:hAnsi="Verdana" w:cs="Times New Roman"/>
            <w:color w:val="222222"/>
          </w:rPr>
          <w:t> tools Etc.</w:t>
        </w:r>
      </w:ins>
    </w:p>
    <w:p w:rsidR="007E2C83" w:rsidRPr="007E2C83" w:rsidRDefault="007E2C83" w:rsidP="007E2C83">
      <w:pPr>
        <w:shd w:val="clear" w:color="auto" w:fill="FFFFFF"/>
        <w:spacing w:after="369" w:line="369" w:lineRule="atLeast"/>
        <w:rPr>
          <w:ins w:id="105" w:author="Unknown"/>
          <w:rFonts w:ascii="Verdana" w:eastAsia="Times New Roman" w:hAnsi="Verdana" w:cs="Times New Roman"/>
          <w:color w:val="222222"/>
        </w:rPr>
      </w:pPr>
      <w:ins w:id="106" w:author="Unknown">
        <w:r w:rsidRPr="007E2C83">
          <w:rPr>
            <w:rFonts w:ascii="Verdana" w:eastAsia="Times New Roman" w:hAnsi="Verdana" w:cs="Times New Roman"/>
            <w:color w:val="222222"/>
          </w:rPr>
          <w:t>Apart from the above stages there might be different stages involved like Integration Testing and Performance Testing.</w:t>
        </w:r>
      </w:ins>
    </w:p>
    <w:p w:rsidR="007E2C83" w:rsidRPr="007E2C83" w:rsidRDefault="007E2C83" w:rsidP="007E2C83">
      <w:pPr>
        <w:shd w:val="clear" w:color="auto" w:fill="FFFFFF"/>
        <w:spacing w:after="0" w:line="369" w:lineRule="atLeast"/>
        <w:rPr>
          <w:ins w:id="107" w:author="Unknown"/>
          <w:rFonts w:ascii="Verdana" w:eastAsia="Times New Roman" w:hAnsi="Verdana" w:cs="Times New Roman"/>
          <w:color w:val="222222"/>
        </w:rPr>
      </w:pPr>
      <w:ins w:id="108" w:author="Unknown">
        <w:r w:rsidRPr="007E2C83">
          <w:rPr>
            <w:rFonts w:ascii="Verdana" w:eastAsia="Times New Roman" w:hAnsi="Verdana" w:cs="Times New Roman"/>
            <w:color w:val="222222"/>
          </w:rPr>
          <w:t>In today’s scenario </w:t>
        </w:r>
        <w:r w:rsidRPr="007E2C83">
          <w:rPr>
            <w:rFonts w:ascii="Verdana" w:eastAsia="Times New Roman" w:hAnsi="Verdana" w:cs="Times New Roman"/>
            <w:b/>
            <w:bCs/>
            <w:color w:val="222222"/>
          </w:rPr>
          <w:t>majority of Banking Projects are using</w:t>
        </w:r>
        <w:r w:rsidRPr="007E2C83">
          <w:rPr>
            <w:rFonts w:ascii="Verdana" w:eastAsia="Times New Roman" w:hAnsi="Verdana" w:cs="Times New Roman"/>
            <w:color w:val="222222"/>
          </w:rPr>
          <w:t>: Agile/Scrum, RUP and Continuous Integration methodologies, and Tools packages like Microsoft’s VSTS and Rational Tools.</w:t>
        </w:r>
      </w:ins>
    </w:p>
    <w:p w:rsidR="007E2C83" w:rsidRPr="007E2C83" w:rsidRDefault="007E2C83" w:rsidP="007E2C83">
      <w:pPr>
        <w:shd w:val="clear" w:color="auto" w:fill="FFFFFF"/>
        <w:spacing w:after="369" w:line="369" w:lineRule="atLeast"/>
        <w:rPr>
          <w:ins w:id="109" w:author="Unknown"/>
          <w:rFonts w:ascii="Verdana" w:eastAsia="Times New Roman" w:hAnsi="Verdana" w:cs="Times New Roman"/>
          <w:color w:val="222222"/>
        </w:rPr>
      </w:pPr>
      <w:ins w:id="110" w:author="Unknown">
        <w:r w:rsidRPr="007E2C83">
          <w:rPr>
            <w:rFonts w:ascii="Verdana" w:eastAsia="Times New Roman" w:hAnsi="Verdana" w:cs="Times New Roman"/>
            <w:color w:val="222222"/>
          </w:rPr>
          <w:t>As we mentioned RUP above, RUP stands for Rational Unified Process, which is an iterative software development methodology introduced by IBM which comprises of four phases in which development and testing activities are carried out.</w:t>
        </w:r>
      </w:ins>
    </w:p>
    <w:p w:rsidR="007E2C83" w:rsidRPr="007E2C83" w:rsidRDefault="007E2C83" w:rsidP="007E2C83">
      <w:pPr>
        <w:shd w:val="clear" w:color="auto" w:fill="FFFFFF"/>
        <w:spacing w:after="0" w:line="369" w:lineRule="atLeast"/>
        <w:rPr>
          <w:ins w:id="111" w:author="Unknown"/>
          <w:rFonts w:ascii="Verdana" w:eastAsia="Times New Roman" w:hAnsi="Verdana" w:cs="Times New Roman"/>
          <w:color w:val="222222"/>
        </w:rPr>
      </w:pPr>
      <w:ins w:id="112" w:author="Unknown">
        <w:r w:rsidRPr="007E2C83">
          <w:rPr>
            <w:rFonts w:ascii="Verdana" w:eastAsia="Times New Roman" w:hAnsi="Verdana" w:cs="Times New Roman"/>
            <w:b/>
            <w:bCs/>
            <w:color w:val="222222"/>
          </w:rPr>
          <w:t>Four phases are</w:t>
        </w:r>
        <w:proofErr w:type="gramStart"/>
        <w:r w:rsidRPr="007E2C83">
          <w:rPr>
            <w:rFonts w:ascii="Verdana" w:eastAsia="Times New Roman" w:hAnsi="Verdana" w:cs="Times New Roman"/>
            <w:b/>
            <w:bCs/>
            <w:color w:val="222222"/>
          </w:rPr>
          <w:t>:</w:t>
        </w:r>
        <w:proofErr w:type="gramEnd"/>
        <w:r w:rsidRPr="007E2C83">
          <w:rPr>
            <w:rFonts w:ascii="Verdana" w:eastAsia="Times New Roman" w:hAnsi="Verdana" w:cs="Times New Roman"/>
            <w:color w:val="222222"/>
          </w:rPr>
          <w:br/>
        </w:r>
        <w:proofErr w:type="spellStart"/>
        <w:r w:rsidRPr="007E2C83">
          <w:rPr>
            <w:rFonts w:ascii="Verdana" w:eastAsia="Times New Roman" w:hAnsi="Verdana" w:cs="Times New Roman"/>
            <w:color w:val="222222"/>
          </w:rPr>
          <w:t>i</w:t>
        </w:r>
        <w:proofErr w:type="spellEnd"/>
        <w:r w:rsidRPr="007E2C83">
          <w:rPr>
            <w:rFonts w:ascii="Verdana" w:eastAsia="Times New Roman" w:hAnsi="Verdana" w:cs="Times New Roman"/>
            <w:color w:val="222222"/>
          </w:rPr>
          <w:t>) Inception</w:t>
        </w:r>
        <w:r w:rsidRPr="007E2C83">
          <w:rPr>
            <w:rFonts w:ascii="Verdana" w:eastAsia="Times New Roman" w:hAnsi="Verdana" w:cs="Times New Roman"/>
            <w:color w:val="222222"/>
          </w:rPr>
          <w:br/>
          <w:t>ii) Collaboration</w:t>
        </w:r>
        <w:r w:rsidRPr="007E2C83">
          <w:rPr>
            <w:rFonts w:ascii="Verdana" w:eastAsia="Times New Roman" w:hAnsi="Verdana" w:cs="Times New Roman"/>
            <w:color w:val="222222"/>
          </w:rPr>
          <w:br/>
          <w:t>iii) Construction and</w:t>
        </w:r>
        <w:r w:rsidRPr="007E2C83">
          <w:rPr>
            <w:rFonts w:ascii="Verdana" w:eastAsia="Times New Roman" w:hAnsi="Verdana" w:cs="Times New Roman"/>
            <w:color w:val="222222"/>
          </w:rPr>
          <w:br/>
        </w:r>
        <w:r w:rsidRPr="007E2C83">
          <w:rPr>
            <w:rFonts w:ascii="Verdana" w:eastAsia="Times New Roman" w:hAnsi="Verdana" w:cs="Times New Roman"/>
            <w:color w:val="222222"/>
          </w:rPr>
          <w:lastRenderedPageBreak/>
          <w:t>iv) Transition</w:t>
        </w:r>
        <w:r w:rsidRPr="007E2C83">
          <w:rPr>
            <w:rFonts w:ascii="Verdana" w:eastAsia="Times New Roman" w:hAnsi="Verdana" w:cs="Times New Roman"/>
            <w:color w:val="222222"/>
          </w:rPr>
          <w:br/>
          <w:t>RUP widely involves IBM Rational tools.</w:t>
        </w:r>
      </w:ins>
    </w:p>
    <w:p w:rsidR="007E2C83" w:rsidRPr="007E2C83" w:rsidRDefault="007E2C83" w:rsidP="007E2C83">
      <w:pPr>
        <w:shd w:val="clear" w:color="auto" w:fill="FFFFFF"/>
        <w:spacing w:after="0" w:line="369" w:lineRule="atLeast"/>
        <w:rPr>
          <w:ins w:id="113" w:author="Unknown"/>
          <w:rFonts w:ascii="Verdana" w:eastAsia="Times New Roman" w:hAnsi="Verdana" w:cs="Times New Roman"/>
          <w:color w:val="222222"/>
        </w:rPr>
      </w:pPr>
      <w:ins w:id="114" w:author="Unknown">
        <w:r w:rsidRPr="007E2C83">
          <w:rPr>
            <w:rFonts w:ascii="Verdana" w:eastAsia="Times New Roman" w:hAnsi="Verdana" w:cs="Times New Roman"/>
            <w:color w:val="222222"/>
          </w:rPr>
          <w:t>In this article we discussed </w:t>
        </w:r>
        <w:r w:rsidRPr="007E2C83">
          <w:rPr>
            <w:rFonts w:ascii="Verdana" w:eastAsia="Times New Roman" w:hAnsi="Verdana" w:cs="Times New Roman"/>
            <w:b/>
            <w:bCs/>
            <w:color w:val="222222"/>
          </w:rPr>
          <w:t>how complex a Banking application could be</w:t>
        </w:r>
        <w:r w:rsidRPr="007E2C83">
          <w:rPr>
            <w:rFonts w:ascii="Verdana" w:eastAsia="Times New Roman" w:hAnsi="Verdana" w:cs="Times New Roman"/>
            <w:color w:val="222222"/>
          </w:rPr>
          <w:t> and what are the </w:t>
        </w:r>
        <w:r w:rsidRPr="007E2C83">
          <w:rPr>
            <w:rFonts w:ascii="Verdana" w:eastAsia="Times New Roman" w:hAnsi="Verdana" w:cs="Times New Roman"/>
            <w:b/>
            <w:bCs/>
            <w:color w:val="222222"/>
          </w:rPr>
          <w:t>typical phases involved in testing the application</w:t>
        </w:r>
        <w:r w:rsidRPr="007E2C83">
          <w:rPr>
            <w:rFonts w:ascii="Verdana" w:eastAsia="Times New Roman" w:hAnsi="Verdana" w:cs="Times New Roman"/>
            <w:color w:val="222222"/>
          </w:rPr>
          <w:t>. Apart from that we also discussed current trends followed by IT industries including software development methodologies and tools.</w:t>
        </w:r>
      </w:ins>
    </w:p>
    <w:p w:rsidR="00EA3AAF" w:rsidRPr="007E2C83" w:rsidRDefault="00EA3AAF"/>
    <w:sectPr w:rsidR="00EA3AAF" w:rsidRPr="007E2C83" w:rsidSect="007A11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01A9"/>
    <w:multiLevelType w:val="multilevel"/>
    <w:tmpl w:val="AC3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D4177"/>
    <w:multiLevelType w:val="multilevel"/>
    <w:tmpl w:val="7C7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C079B6"/>
    <w:multiLevelType w:val="multilevel"/>
    <w:tmpl w:val="0E0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2E0411"/>
    <w:multiLevelType w:val="multilevel"/>
    <w:tmpl w:val="413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2C83"/>
    <w:rsid w:val="001D6A94"/>
    <w:rsid w:val="007A114F"/>
    <w:rsid w:val="007E2C83"/>
    <w:rsid w:val="00EA3A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4F"/>
  </w:style>
  <w:style w:type="paragraph" w:styleId="Heading1">
    <w:name w:val="heading 1"/>
    <w:basedOn w:val="Normal"/>
    <w:link w:val="Heading1Char"/>
    <w:uiPriority w:val="9"/>
    <w:qFormat/>
    <w:rsid w:val="007E2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2C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2C83"/>
    <w:rPr>
      <w:rFonts w:ascii="Times New Roman" w:eastAsia="Times New Roman" w:hAnsi="Times New Roman" w:cs="Times New Roman"/>
      <w:b/>
      <w:bCs/>
      <w:sz w:val="27"/>
      <w:szCs w:val="27"/>
    </w:rPr>
  </w:style>
  <w:style w:type="paragraph" w:customStyle="1" w:styleId="postdate">
    <w:name w:val="post_date"/>
    <w:basedOn w:val="Normal"/>
    <w:rsid w:val="007E2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2C83"/>
  </w:style>
  <w:style w:type="character" w:styleId="Hyperlink">
    <w:name w:val="Hyperlink"/>
    <w:basedOn w:val="DefaultParagraphFont"/>
    <w:uiPriority w:val="99"/>
    <w:semiHidden/>
    <w:unhideWhenUsed/>
    <w:rsid w:val="007E2C83"/>
    <w:rPr>
      <w:color w:val="0000FF"/>
      <w:u w:val="single"/>
    </w:rPr>
  </w:style>
  <w:style w:type="paragraph" w:styleId="NormalWeb">
    <w:name w:val="Normal (Web)"/>
    <w:basedOn w:val="Normal"/>
    <w:uiPriority w:val="99"/>
    <w:semiHidden/>
    <w:unhideWhenUsed/>
    <w:rsid w:val="007E2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C83"/>
    <w:rPr>
      <w:b/>
      <w:bCs/>
    </w:rPr>
  </w:style>
  <w:style w:type="paragraph" w:styleId="BalloonText">
    <w:name w:val="Balloon Text"/>
    <w:basedOn w:val="Normal"/>
    <w:link w:val="BalloonTextChar"/>
    <w:uiPriority w:val="99"/>
    <w:semiHidden/>
    <w:unhideWhenUsed/>
    <w:rsid w:val="007E2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C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0325497">
      <w:bodyDiv w:val="1"/>
      <w:marLeft w:val="0"/>
      <w:marRight w:val="0"/>
      <w:marTop w:val="0"/>
      <w:marBottom w:val="0"/>
      <w:divBdr>
        <w:top w:val="none" w:sz="0" w:space="0" w:color="auto"/>
        <w:left w:val="none" w:sz="0" w:space="0" w:color="auto"/>
        <w:bottom w:val="none" w:sz="0" w:space="0" w:color="auto"/>
        <w:right w:val="none" w:sz="0" w:space="0" w:color="auto"/>
      </w:divBdr>
      <w:divsChild>
        <w:div w:id="1557160487">
          <w:marLeft w:val="0"/>
          <w:marRight w:val="0"/>
          <w:marTop w:val="0"/>
          <w:marBottom w:val="0"/>
          <w:divBdr>
            <w:top w:val="none" w:sz="0" w:space="0" w:color="auto"/>
            <w:left w:val="none" w:sz="0" w:space="0" w:color="auto"/>
            <w:bottom w:val="none" w:sz="0" w:space="0" w:color="auto"/>
            <w:right w:val="none" w:sz="0" w:space="0" w:color="auto"/>
          </w:divBdr>
          <w:divsChild>
            <w:div w:id="15141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1/06/Testing-Banking-Applications.jpg" TargetMode="External"/><Relationship Id="rId3" Type="http://schemas.openxmlformats.org/officeDocument/2006/relationships/settings" Target="settings.xml"/><Relationship Id="rId7" Type="http://schemas.openxmlformats.org/officeDocument/2006/relationships/hyperlink" Target="http://www.softwaretestinghelp.com/category/software-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category/security-testing/" TargetMode="External"/><Relationship Id="rId11" Type="http://schemas.openxmlformats.org/officeDocument/2006/relationships/theme" Target="theme/theme1.xml"/><Relationship Id="rId5" Type="http://schemas.openxmlformats.org/officeDocument/2006/relationships/hyperlink" Target="http://www.softwaretestinghelp.com/category/database-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2016-08-29T06:10:00Z</dcterms:created>
  <dcterms:modified xsi:type="dcterms:W3CDTF">2017-02-24T06:55:00Z</dcterms:modified>
</cp:coreProperties>
</file>